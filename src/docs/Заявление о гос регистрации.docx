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2D598" w14:textId="77777777" w:rsidR="00556DA2" w:rsidRPr="00582900" w:rsidRDefault="00556DA2" w:rsidP="00556DA2">
      <w:pPr>
        <w:pStyle w:val="a3"/>
        <w:jc w:val="right"/>
      </w:pPr>
      <w:r w:rsidRPr="00582900">
        <w:t>Приложение № 1</w:t>
      </w:r>
    </w:p>
    <w:p w14:paraId="4D88C61D" w14:textId="77777777" w:rsidR="00556DA2" w:rsidRPr="00582900" w:rsidRDefault="00556DA2" w:rsidP="00556DA2">
      <w:pPr>
        <w:ind w:firstLine="0"/>
        <w:jc w:val="left"/>
        <w:rPr>
          <w:rFonts w:eastAsia="Times New Roman"/>
          <w:sz w:val="24"/>
          <w:szCs w:val="24"/>
        </w:rPr>
      </w:pPr>
    </w:p>
    <w:tbl>
      <w:tblPr>
        <w:tblpPr w:leftFromText="45" w:rightFromText="45" w:vertAnchor="text" w:tblpXSpec="right" w:tblpYSpec="center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6"/>
      </w:tblGrid>
      <w:tr w:rsidR="00556DA2" w:rsidRPr="00582900" w14:paraId="15126096" w14:textId="77777777" w:rsidTr="00446EFC">
        <w:trPr>
          <w:tblCellSpacing w:w="0" w:type="dxa"/>
        </w:trPr>
        <w:tc>
          <w:tcPr>
            <w:tcW w:w="0" w:type="auto"/>
            <w:vAlign w:val="center"/>
            <w:hideMark/>
          </w:tcPr>
          <w:p w14:paraId="13253296" w14:textId="77777777" w:rsidR="00556DA2" w:rsidRPr="0090327C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ins w:id="0" w:author="Unknown">
              <w:r w:rsidRPr="0090327C">
                <w:rPr>
                  <w:rFonts w:eastAsia="Times New Roman"/>
                  <w:sz w:val="24"/>
                  <w:szCs w:val="24"/>
                </w:rPr>
                <w:t>Мингорисполком</w:t>
              </w:r>
            </w:ins>
          </w:p>
        </w:tc>
      </w:tr>
      <w:tr w:rsidR="00556DA2" w:rsidRPr="00582900" w14:paraId="6FD74804" w14:textId="77777777" w:rsidTr="00446EFC">
        <w:trPr>
          <w:tblCellSpacing w:w="0" w:type="dxa"/>
        </w:trPr>
        <w:tc>
          <w:tcPr>
            <w:tcW w:w="0" w:type="auto"/>
            <w:vAlign w:val="center"/>
            <w:hideMark/>
          </w:tcPr>
          <w:p w14:paraId="7D1027E4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(наименование регистрирующего органа)</w:t>
            </w:r>
          </w:p>
        </w:tc>
      </w:tr>
    </w:tbl>
    <w:p w14:paraId="30F2BAC3" w14:textId="77777777" w:rsidR="00556DA2" w:rsidRPr="00582900" w:rsidRDefault="00556DA2" w:rsidP="00556DA2">
      <w:pPr>
        <w:ind w:firstLine="0"/>
        <w:rPr>
          <w:rFonts w:eastAsia="Times New Roman"/>
          <w:sz w:val="24"/>
          <w:szCs w:val="24"/>
        </w:rPr>
      </w:pPr>
    </w:p>
    <w:p w14:paraId="6AF3A7AC" w14:textId="77777777" w:rsidR="00556DA2" w:rsidRPr="00582900" w:rsidRDefault="00556DA2" w:rsidP="00556DA2">
      <w:pPr>
        <w:ind w:firstLine="0"/>
        <w:jc w:val="center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> </w:t>
      </w:r>
    </w:p>
    <w:p w14:paraId="207473B6" w14:textId="77777777" w:rsidR="00556DA2" w:rsidRPr="00582900" w:rsidRDefault="00556DA2" w:rsidP="00556DA2">
      <w:pPr>
        <w:ind w:firstLine="0"/>
        <w:jc w:val="center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> </w:t>
      </w:r>
    </w:p>
    <w:p w14:paraId="2E87DB45" w14:textId="77777777" w:rsidR="00556DA2" w:rsidRPr="00582900" w:rsidRDefault="00556DA2" w:rsidP="00556DA2">
      <w:pPr>
        <w:ind w:firstLine="0"/>
        <w:jc w:val="center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>ЗАЯВЛЕНИЕ</w:t>
      </w:r>
      <w:r w:rsidRPr="00582900">
        <w:rPr>
          <w:rFonts w:eastAsia="Times New Roman"/>
          <w:sz w:val="24"/>
          <w:szCs w:val="24"/>
        </w:rPr>
        <w:br/>
        <w:t>о государственной регистрации коммерческой организации</w:t>
      </w:r>
    </w:p>
    <w:p w14:paraId="2CF3AADA" w14:textId="77777777" w:rsidR="00556DA2" w:rsidRPr="00582900" w:rsidRDefault="00556DA2" w:rsidP="00556DA2">
      <w:pPr>
        <w:ind w:firstLine="0"/>
        <w:jc w:val="center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> </w:t>
      </w:r>
    </w:p>
    <w:p w14:paraId="1AEE3D4C" w14:textId="77777777" w:rsidR="00556DA2" w:rsidRPr="00582900" w:rsidRDefault="00556DA2" w:rsidP="00556DA2">
      <w:pPr>
        <w:ind w:firstLine="0"/>
        <w:jc w:val="left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>Просим (прошу) произвести государственную регистрацию коммерческой организации:</w:t>
      </w:r>
    </w:p>
    <w:tbl>
      <w:tblPr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2"/>
        <w:gridCol w:w="2331"/>
        <w:gridCol w:w="641"/>
        <w:gridCol w:w="210"/>
        <w:gridCol w:w="144"/>
        <w:gridCol w:w="1846"/>
        <w:gridCol w:w="404"/>
        <w:gridCol w:w="932"/>
        <w:gridCol w:w="1894"/>
      </w:tblGrid>
      <w:tr w:rsidR="00556DA2" w:rsidRPr="00582900" w14:paraId="12513228" w14:textId="77777777" w:rsidTr="00446EFC">
        <w:trPr>
          <w:trHeight w:val="240"/>
          <w:tblCellSpacing w:w="0" w:type="dxa"/>
        </w:trPr>
        <w:tc>
          <w:tcPr>
            <w:tcW w:w="5000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B246C1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 1. Наименование юридического лица:</w:t>
            </w:r>
          </w:p>
        </w:tc>
      </w:tr>
      <w:tr w:rsidR="00556DA2" w:rsidRPr="00582900" w14:paraId="154E5A81" w14:textId="77777777" w:rsidTr="00446EFC">
        <w:trPr>
          <w:trHeight w:val="240"/>
          <w:tblCellSpacing w:w="0" w:type="dxa"/>
        </w:trPr>
        <w:tc>
          <w:tcPr>
            <w:tcW w:w="3322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FDEC6A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Дата и номер справки о согласовании наименования</w:t>
            </w:r>
          </w:p>
        </w:tc>
        <w:tc>
          <w:tcPr>
            <w:tcW w:w="16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38E13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10.12.2021 № 1563</w:t>
            </w:r>
          </w:p>
        </w:tc>
      </w:tr>
      <w:tr w:rsidR="00556DA2" w:rsidRPr="00582900" w14:paraId="53C95784" w14:textId="77777777" w:rsidTr="00446EFC">
        <w:trPr>
          <w:trHeight w:val="240"/>
          <w:tblCellSpacing w:w="0" w:type="dxa"/>
        </w:trPr>
        <w:tc>
          <w:tcPr>
            <w:tcW w:w="3322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F2B40B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Полное наименование на русском языке</w:t>
            </w:r>
          </w:p>
        </w:tc>
        <w:tc>
          <w:tcPr>
            <w:tcW w:w="16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1F823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Общество с ограниченной ответственностью «</w:t>
            </w:r>
            <w:proofErr w:type="spellStart"/>
            <w:r w:rsidRPr="00582900">
              <w:rPr>
                <w:rFonts w:eastAsia="Times New Roman"/>
                <w:sz w:val="24"/>
                <w:szCs w:val="24"/>
              </w:rPr>
              <w:t>СтоВэйс</w:t>
            </w:r>
            <w:proofErr w:type="spellEnd"/>
            <w:r w:rsidRPr="00582900">
              <w:rPr>
                <w:rFonts w:eastAsia="Times New Roman"/>
                <w:sz w:val="24"/>
                <w:szCs w:val="24"/>
              </w:rPr>
              <w:t>»</w:t>
            </w:r>
          </w:p>
        </w:tc>
      </w:tr>
      <w:tr w:rsidR="00556DA2" w:rsidRPr="00582900" w14:paraId="755D71DA" w14:textId="77777777" w:rsidTr="00446EFC">
        <w:trPr>
          <w:trHeight w:val="240"/>
          <w:tblCellSpacing w:w="0" w:type="dxa"/>
        </w:trPr>
        <w:tc>
          <w:tcPr>
            <w:tcW w:w="3322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F4615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Сокращенное наименование на русском языке (при наличии)</w:t>
            </w:r>
          </w:p>
        </w:tc>
        <w:tc>
          <w:tcPr>
            <w:tcW w:w="16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A07962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ООО «</w:t>
            </w:r>
            <w:proofErr w:type="spellStart"/>
            <w:r w:rsidRPr="00582900">
              <w:rPr>
                <w:rFonts w:eastAsia="Times New Roman"/>
                <w:sz w:val="24"/>
                <w:szCs w:val="24"/>
              </w:rPr>
              <w:t>СтоВэйс</w:t>
            </w:r>
            <w:proofErr w:type="spellEnd"/>
            <w:r w:rsidRPr="00582900">
              <w:rPr>
                <w:rFonts w:eastAsia="Times New Roman"/>
                <w:sz w:val="24"/>
                <w:szCs w:val="24"/>
              </w:rPr>
              <w:t>»</w:t>
            </w:r>
          </w:p>
        </w:tc>
      </w:tr>
      <w:tr w:rsidR="00556DA2" w:rsidRPr="00582900" w14:paraId="04DD197D" w14:textId="77777777" w:rsidTr="00446EFC">
        <w:trPr>
          <w:trHeight w:val="240"/>
          <w:tblCellSpacing w:w="0" w:type="dxa"/>
        </w:trPr>
        <w:tc>
          <w:tcPr>
            <w:tcW w:w="3322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E59C74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Полное наименование на белорусском языке</w:t>
            </w:r>
          </w:p>
        </w:tc>
        <w:tc>
          <w:tcPr>
            <w:tcW w:w="16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AFC31E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582900">
              <w:rPr>
                <w:rFonts w:eastAsia="Times New Roman"/>
                <w:sz w:val="24"/>
                <w:szCs w:val="24"/>
              </w:rPr>
              <w:t>Таварыства</w:t>
            </w:r>
            <w:proofErr w:type="spellEnd"/>
            <w:r w:rsidRPr="00582900">
              <w:rPr>
                <w:rFonts w:eastAsia="Times New Roman"/>
                <w:sz w:val="24"/>
                <w:szCs w:val="24"/>
              </w:rPr>
              <w:t xml:space="preserve"> з </w:t>
            </w:r>
            <w:proofErr w:type="spellStart"/>
            <w:r w:rsidRPr="00582900">
              <w:rPr>
                <w:rFonts w:eastAsia="Times New Roman"/>
                <w:sz w:val="24"/>
                <w:szCs w:val="24"/>
              </w:rPr>
              <w:t>абмежаванай</w:t>
            </w:r>
            <w:proofErr w:type="spellEnd"/>
            <w:r w:rsidRPr="00582900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582900">
              <w:rPr>
                <w:rFonts w:eastAsia="Times New Roman"/>
                <w:sz w:val="24"/>
                <w:szCs w:val="24"/>
              </w:rPr>
              <w:t>адказнасцю</w:t>
            </w:r>
            <w:proofErr w:type="spellEnd"/>
            <w:r w:rsidRPr="00582900">
              <w:rPr>
                <w:rFonts w:eastAsia="Times New Roman"/>
                <w:sz w:val="24"/>
                <w:szCs w:val="24"/>
              </w:rPr>
              <w:t> «</w:t>
            </w:r>
            <w:proofErr w:type="spellStart"/>
            <w:r w:rsidRPr="00582900">
              <w:rPr>
                <w:rFonts w:eastAsia="Times New Roman"/>
                <w:sz w:val="24"/>
                <w:szCs w:val="24"/>
              </w:rPr>
              <w:t>СтоВэйс</w:t>
            </w:r>
            <w:proofErr w:type="spellEnd"/>
            <w:r w:rsidRPr="00582900">
              <w:rPr>
                <w:rFonts w:eastAsia="Times New Roman"/>
                <w:sz w:val="24"/>
                <w:szCs w:val="24"/>
              </w:rPr>
              <w:t>»</w:t>
            </w:r>
          </w:p>
        </w:tc>
      </w:tr>
      <w:tr w:rsidR="00556DA2" w:rsidRPr="00582900" w14:paraId="1D08C613" w14:textId="77777777" w:rsidTr="00446EFC">
        <w:trPr>
          <w:trHeight w:val="240"/>
          <w:tblCellSpacing w:w="0" w:type="dxa"/>
        </w:trPr>
        <w:tc>
          <w:tcPr>
            <w:tcW w:w="3322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277DBE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Сокращенное наименование на белорусском языке (при наличии)</w:t>
            </w:r>
          </w:p>
        </w:tc>
        <w:tc>
          <w:tcPr>
            <w:tcW w:w="16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0FB7BE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ТАА «</w:t>
            </w:r>
            <w:proofErr w:type="spellStart"/>
            <w:r w:rsidRPr="00582900">
              <w:rPr>
                <w:rFonts w:eastAsia="Times New Roman"/>
                <w:sz w:val="24"/>
                <w:szCs w:val="24"/>
              </w:rPr>
              <w:t>СтоВэйс</w:t>
            </w:r>
            <w:proofErr w:type="spellEnd"/>
            <w:r w:rsidRPr="00582900">
              <w:rPr>
                <w:rFonts w:eastAsia="Times New Roman"/>
                <w:sz w:val="24"/>
                <w:szCs w:val="24"/>
              </w:rPr>
              <w:t>»</w:t>
            </w:r>
          </w:p>
        </w:tc>
      </w:tr>
      <w:tr w:rsidR="00556DA2" w:rsidRPr="00582900" w14:paraId="1023AC9F" w14:textId="77777777" w:rsidTr="00446EFC">
        <w:trPr>
          <w:trHeight w:val="240"/>
          <w:tblCellSpacing w:w="0" w:type="dxa"/>
        </w:trPr>
        <w:tc>
          <w:tcPr>
            <w:tcW w:w="3322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A37667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2. Способ создания:</w:t>
            </w:r>
          </w:p>
        </w:tc>
        <w:tc>
          <w:tcPr>
            <w:tcW w:w="69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0253C4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Да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5453E7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Нет</w:t>
            </w:r>
          </w:p>
        </w:tc>
      </w:tr>
      <w:tr w:rsidR="00556DA2" w:rsidRPr="00582900" w14:paraId="55C49C58" w14:textId="77777777" w:rsidTr="00446EFC">
        <w:trPr>
          <w:trHeight w:val="240"/>
          <w:tblCellSpacing w:w="0" w:type="dxa"/>
        </w:trPr>
        <w:tc>
          <w:tcPr>
            <w:tcW w:w="3322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A21239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2.1. вновь создаваемое</w:t>
            </w:r>
          </w:p>
        </w:tc>
        <w:tc>
          <w:tcPr>
            <w:tcW w:w="69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A1F2F8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Да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2DAE7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 </w:t>
            </w:r>
          </w:p>
        </w:tc>
      </w:tr>
      <w:tr w:rsidR="00556DA2" w:rsidRPr="00582900" w14:paraId="6CFF1CC5" w14:textId="77777777" w:rsidTr="00446EFC">
        <w:trPr>
          <w:trHeight w:val="240"/>
          <w:tblCellSpacing w:w="0" w:type="dxa"/>
        </w:trPr>
        <w:tc>
          <w:tcPr>
            <w:tcW w:w="3322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AEC04C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2.2. создание в результате реорганизации в форме выделения</w:t>
            </w:r>
          </w:p>
        </w:tc>
        <w:tc>
          <w:tcPr>
            <w:tcW w:w="69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1405C4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 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2E083E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Нет</w:t>
            </w:r>
          </w:p>
        </w:tc>
      </w:tr>
      <w:tr w:rsidR="00556DA2" w:rsidRPr="00582900" w14:paraId="46857953" w14:textId="77777777" w:rsidTr="00446EFC">
        <w:trPr>
          <w:trHeight w:val="240"/>
          <w:tblCellSpacing w:w="0" w:type="dxa"/>
        </w:trPr>
        <w:tc>
          <w:tcPr>
            <w:tcW w:w="3322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FFA123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2.3. создание в результате реорганизации в форме разделения</w:t>
            </w:r>
          </w:p>
        </w:tc>
        <w:tc>
          <w:tcPr>
            <w:tcW w:w="69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D58107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 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39DB2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Нет</w:t>
            </w:r>
          </w:p>
        </w:tc>
      </w:tr>
      <w:tr w:rsidR="00556DA2" w:rsidRPr="00582900" w14:paraId="0EC258CB" w14:textId="77777777" w:rsidTr="00446EFC">
        <w:trPr>
          <w:trHeight w:val="240"/>
          <w:tblCellSpacing w:w="0" w:type="dxa"/>
        </w:trPr>
        <w:tc>
          <w:tcPr>
            <w:tcW w:w="3322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C3FD2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2.4. создание в результате реорганизации в форме слияния</w:t>
            </w:r>
          </w:p>
        </w:tc>
        <w:tc>
          <w:tcPr>
            <w:tcW w:w="69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90685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 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FC151B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Нет</w:t>
            </w:r>
          </w:p>
        </w:tc>
      </w:tr>
      <w:tr w:rsidR="00556DA2" w:rsidRPr="00582900" w14:paraId="798DD0BF" w14:textId="77777777" w:rsidTr="00446EFC">
        <w:trPr>
          <w:trHeight w:val="240"/>
          <w:tblCellSpacing w:w="0" w:type="dxa"/>
        </w:trPr>
        <w:tc>
          <w:tcPr>
            <w:tcW w:w="3322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D52F20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2.5. количество правопредшественников – указать</w:t>
            </w:r>
          </w:p>
        </w:tc>
        <w:tc>
          <w:tcPr>
            <w:tcW w:w="16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DAE20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Нет</w:t>
            </w:r>
          </w:p>
        </w:tc>
      </w:tr>
      <w:tr w:rsidR="00556DA2" w:rsidRPr="00582900" w14:paraId="78B09204" w14:textId="77777777" w:rsidTr="00446EFC">
        <w:trPr>
          <w:trHeight w:val="240"/>
          <w:tblCellSpacing w:w="0" w:type="dxa"/>
        </w:trPr>
        <w:tc>
          <w:tcPr>
            <w:tcW w:w="5000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8E2865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по каждому правопредшественнику указать отдельно:</w:t>
            </w:r>
          </w:p>
        </w:tc>
      </w:tr>
      <w:tr w:rsidR="00556DA2" w:rsidRPr="00582900" w14:paraId="06F03680" w14:textId="77777777" w:rsidTr="00446EFC">
        <w:trPr>
          <w:trHeight w:val="240"/>
          <w:tblCellSpacing w:w="0" w:type="dxa"/>
        </w:trPr>
        <w:tc>
          <w:tcPr>
            <w:tcW w:w="3322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DE8FCD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полное наименование юридических(ого) лиц(а) – правопредшественников(а) на русском языке</w:t>
            </w:r>
          </w:p>
        </w:tc>
        <w:tc>
          <w:tcPr>
            <w:tcW w:w="16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3F781F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 </w:t>
            </w:r>
          </w:p>
        </w:tc>
      </w:tr>
      <w:tr w:rsidR="00556DA2" w:rsidRPr="00582900" w14:paraId="0FCC17DA" w14:textId="77777777" w:rsidTr="00446EFC">
        <w:trPr>
          <w:trHeight w:val="240"/>
          <w:tblCellSpacing w:w="0" w:type="dxa"/>
        </w:trPr>
        <w:tc>
          <w:tcPr>
            <w:tcW w:w="3322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677C14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регистрационный номер</w:t>
            </w:r>
          </w:p>
        </w:tc>
        <w:tc>
          <w:tcPr>
            <w:tcW w:w="16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0FF238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 </w:t>
            </w:r>
          </w:p>
        </w:tc>
      </w:tr>
      <w:tr w:rsidR="00556DA2" w:rsidRPr="00582900" w14:paraId="74E5A09C" w14:textId="77777777" w:rsidTr="00446EFC">
        <w:trPr>
          <w:trHeight w:val="240"/>
          <w:tblCellSpacing w:w="0" w:type="dxa"/>
        </w:trPr>
        <w:tc>
          <w:tcPr>
            <w:tcW w:w="5000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BBC0F1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3. Место нахождения юридического лица:</w:t>
            </w:r>
          </w:p>
        </w:tc>
      </w:tr>
      <w:tr w:rsidR="00556DA2" w:rsidRPr="00582900" w14:paraId="02C272A8" w14:textId="77777777" w:rsidTr="00446EFC">
        <w:trPr>
          <w:trHeight w:val="240"/>
          <w:tblCellSpacing w:w="0" w:type="dxa"/>
        </w:trPr>
        <w:tc>
          <w:tcPr>
            <w:tcW w:w="3322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4F7051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Почтовый индекс</w:t>
            </w:r>
          </w:p>
        </w:tc>
        <w:tc>
          <w:tcPr>
            <w:tcW w:w="16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949FC8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220010</w:t>
            </w:r>
          </w:p>
        </w:tc>
      </w:tr>
      <w:tr w:rsidR="00556DA2" w:rsidRPr="00582900" w14:paraId="16D4C7E0" w14:textId="77777777" w:rsidTr="00446EFC">
        <w:trPr>
          <w:trHeight w:val="240"/>
          <w:tblCellSpacing w:w="0" w:type="dxa"/>
        </w:trPr>
        <w:tc>
          <w:tcPr>
            <w:tcW w:w="3322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B556F1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Область</w:t>
            </w:r>
          </w:p>
        </w:tc>
        <w:tc>
          <w:tcPr>
            <w:tcW w:w="16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D5596E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-</w:t>
            </w:r>
          </w:p>
        </w:tc>
      </w:tr>
      <w:tr w:rsidR="00556DA2" w:rsidRPr="00582900" w14:paraId="5065485A" w14:textId="77777777" w:rsidTr="00446EFC">
        <w:trPr>
          <w:trHeight w:val="240"/>
          <w:tblCellSpacing w:w="0" w:type="dxa"/>
        </w:trPr>
        <w:tc>
          <w:tcPr>
            <w:tcW w:w="3322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0499F6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Район</w:t>
            </w:r>
          </w:p>
        </w:tc>
        <w:tc>
          <w:tcPr>
            <w:tcW w:w="16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937E68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-</w:t>
            </w:r>
          </w:p>
        </w:tc>
      </w:tr>
      <w:tr w:rsidR="00556DA2" w:rsidRPr="00582900" w14:paraId="589ED265" w14:textId="77777777" w:rsidTr="00446EFC">
        <w:trPr>
          <w:trHeight w:val="240"/>
          <w:tblCellSpacing w:w="0" w:type="dxa"/>
        </w:trPr>
        <w:tc>
          <w:tcPr>
            <w:tcW w:w="3322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95861A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Сельский Совет</w:t>
            </w:r>
          </w:p>
        </w:tc>
        <w:tc>
          <w:tcPr>
            <w:tcW w:w="16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67260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-</w:t>
            </w:r>
          </w:p>
        </w:tc>
      </w:tr>
      <w:tr w:rsidR="00556DA2" w:rsidRPr="00582900" w14:paraId="5FB1EF2B" w14:textId="77777777" w:rsidTr="00446EFC">
        <w:trPr>
          <w:trHeight w:val="240"/>
          <w:tblCellSpacing w:w="0" w:type="dxa"/>
        </w:trPr>
        <w:tc>
          <w:tcPr>
            <w:tcW w:w="3322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A60E7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Населенный пункт</w:t>
            </w:r>
          </w:p>
        </w:tc>
        <w:tc>
          <w:tcPr>
            <w:tcW w:w="16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4738F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Минск</w:t>
            </w:r>
          </w:p>
        </w:tc>
      </w:tr>
      <w:tr w:rsidR="00556DA2" w:rsidRPr="00582900" w14:paraId="08E71FFB" w14:textId="77777777" w:rsidTr="00446EFC">
        <w:trPr>
          <w:trHeight w:val="240"/>
          <w:tblCellSpacing w:w="0" w:type="dxa"/>
        </w:trPr>
        <w:tc>
          <w:tcPr>
            <w:tcW w:w="3322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123A1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Вид (улица, проспект, переулок и иное) и наименование элемента улично-дорожной сети</w:t>
            </w:r>
          </w:p>
        </w:tc>
        <w:tc>
          <w:tcPr>
            <w:tcW w:w="16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0BD9E" w14:textId="77777777" w:rsidR="00556DA2" w:rsidRPr="00CD7AC9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 xml:space="preserve">Улица </w:t>
            </w:r>
            <w:r>
              <w:rPr>
                <w:rFonts w:eastAsia="Times New Roman"/>
                <w:sz w:val="24"/>
                <w:szCs w:val="24"/>
              </w:rPr>
              <w:t>Куйбышева</w:t>
            </w:r>
          </w:p>
        </w:tc>
      </w:tr>
      <w:tr w:rsidR="00556DA2" w:rsidRPr="00582900" w14:paraId="4A97B2EE" w14:textId="77777777" w:rsidTr="00446EFC">
        <w:trPr>
          <w:trHeight w:val="240"/>
          <w:tblCellSpacing w:w="0" w:type="dxa"/>
        </w:trPr>
        <w:tc>
          <w:tcPr>
            <w:tcW w:w="217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C2A1E6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Номер дома</w:t>
            </w:r>
          </w:p>
        </w:tc>
        <w:tc>
          <w:tcPr>
            <w:tcW w:w="114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C9B37F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22</w:t>
            </w:r>
          </w:p>
        </w:tc>
        <w:tc>
          <w:tcPr>
            <w:tcW w:w="69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F7D8CA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Корпус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4AC6E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-</w:t>
            </w:r>
          </w:p>
        </w:tc>
      </w:tr>
      <w:tr w:rsidR="00556DA2" w:rsidRPr="00582900" w14:paraId="20326911" w14:textId="77777777" w:rsidTr="00446EFC">
        <w:trPr>
          <w:trHeight w:val="240"/>
          <w:tblCellSpacing w:w="0" w:type="dxa"/>
        </w:trPr>
        <w:tc>
          <w:tcPr>
            <w:tcW w:w="3322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B82C6D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Вид (комната, офис, квартира и иное) и номер помещения (для вида помещения «частный дом» не указывается)</w:t>
            </w:r>
          </w:p>
        </w:tc>
        <w:tc>
          <w:tcPr>
            <w:tcW w:w="16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D34E2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Офис 4</w:t>
            </w:r>
          </w:p>
        </w:tc>
      </w:tr>
      <w:tr w:rsidR="00556DA2" w:rsidRPr="00582900" w14:paraId="1538D5A2" w14:textId="77777777" w:rsidTr="00446EFC">
        <w:trPr>
          <w:trHeight w:val="240"/>
          <w:tblCellSpacing w:w="0" w:type="dxa"/>
        </w:trPr>
        <w:tc>
          <w:tcPr>
            <w:tcW w:w="3322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57609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Дополнение к адресу*</w:t>
            </w:r>
          </w:p>
        </w:tc>
        <w:tc>
          <w:tcPr>
            <w:tcW w:w="16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BE0E57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-</w:t>
            </w:r>
          </w:p>
        </w:tc>
      </w:tr>
      <w:tr w:rsidR="00556DA2" w:rsidRPr="00582900" w14:paraId="0BA369E8" w14:textId="77777777" w:rsidTr="00446EFC">
        <w:trPr>
          <w:trHeight w:val="240"/>
          <w:tblCellSpacing w:w="0" w:type="dxa"/>
        </w:trPr>
        <w:tc>
          <w:tcPr>
            <w:tcW w:w="3322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6859E7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Тип помещения (жилое/нежилое) – указать</w:t>
            </w:r>
          </w:p>
        </w:tc>
        <w:tc>
          <w:tcPr>
            <w:tcW w:w="16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4DD9A4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Нежилое</w:t>
            </w:r>
          </w:p>
        </w:tc>
      </w:tr>
      <w:tr w:rsidR="00556DA2" w:rsidRPr="00582900" w14:paraId="28DB6E02" w14:textId="77777777" w:rsidTr="00446EFC">
        <w:trPr>
          <w:trHeight w:val="240"/>
          <w:tblCellSpacing w:w="0" w:type="dxa"/>
        </w:trPr>
        <w:tc>
          <w:tcPr>
            <w:tcW w:w="5000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22B08A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Контактные телефоны:</w:t>
            </w:r>
          </w:p>
        </w:tc>
      </w:tr>
      <w:tr w:rsidR="00556DA2" w:rsidRPr="00582900" w14:paraId="03C2201F" w14:textId="77777777" w:rsidTr="00446EFC">
        <w:trPr>
          <w:trHeight w:val="240"/>
          <w:tblCellSpacing w:w="0" w:type="dxa"/>
        </w:trPr>
        <w:tc>
          <w:tcPr>
            <w:tcW w:w="6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80E55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Код</w:t>
            </w:r>
          </w:p>
        </w:tc>
        <w:tc>
          <w:tcPr>
            <w:tcW w:w="154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EA90EC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+37544</w:t>
            </w:r>
          </w:p>
        </w:tc>
        <w:tc>
          <w:tcPr>
            <w:tcW w:w="114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6707E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Номер</w:t>
            </w:r>
          </w:p>
        </w:tc>
        <w:tc>
          <w:tcPr>
            <w:tcW w:w="16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D68BE8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7771122</w:t>
            </w:r>
          </w:p>
        </w:tc>
      </w:tr>
      <w:tr w:rsidR="00556DA2" w:rsidRPr="00582900" w14:paraId="5F8022F6" w14:textId="77777777" w:rsidTr="00446EFC">
        <w:trPr>
          <w:trHeight w:val="240"/>
          <w:tblCellSpacing w:w="0" w:type="dxa"/>
        </w:trPr>
        <w:tc>
          <w:tcPr>
            <w:tcW w:w="6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6FAC3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Код</w:t>
            </w:r>
          </w:p>
        </w:tc>
        <w:tc>
          <w:tcPr>
            <w:tcW w:w="154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DED8D8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14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18D52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Номер</w:t>
            </w:r>
          </w:p>
        </w:tc>
        <w:tc>
          <w:tcPr>
            <w:tcW w:w="16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0734C3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211 11 11 Если нет, ставить прочерк (-)</w:t>
            </w:r>
          </w:p>
        </w:tc>
      </w:tr>
      <w:tr w:rsidR="00556DA2" w:rsidRPr="00582900" w14:paraId="50D1E69D" w14:textId="77777777" w:rsidTr="00446EFC">
        <w:trPr>
          <w:trHeight w:val="240"/>
          <w:tblCellSpacing w:w="0" w:type="dxa"/>
        </w:trPr>
        <w:tc>
          <w:tcPr>
            <w:tcW w:w="5000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A169A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4. Размер уставного фонда:</w:t>
            </w:r>
          </w:p>
        </w:tc>
      </w:tr>
      <w:tr w:rsidR="00556DA2" w:rsidRPr="00582900" w14:paraId="49954089" w14:textId="77777777" w:rsidTr="00446EFC">
        <w:trPr>
          <w:trHeight w:val="240"/>
          <w:tblCellSpacing w:w="0" w:type="dxa"/>
        </w:trPr>
        <w:tc>
          <w:tcPr>
            <w:tcW w:w="3532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8F89E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Вид вклада</w:t>
            </w:r>
          </w:p>
        </w:tc>
        <w:tc>
          <w:tcPr>
            <w:tcW w:w="14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B6883C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Сумма</w:t>
            </w:r>
          </w:p>
        </w:tc>
      </w:tr>
      <w:tr w:rsidR="00556DA2" w:rsidRPr="00582900" w14:paraId="1EBB944B" w14:textId="77777777" w:rsidTr="00446EFC">
        <w:trPr>
          <w:trHeight w:val="240"/>
          <w:tblCellSpacing w:w="0" w:type="dxa"/>
        </w:trPr>
        <w:tc>
          <w:tcPr>
            <w:tcW w:w="3532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D9A055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Денежный</w:t>
            </w:r>
          </w:p>
        </w:tc>
        <w:tc>
          <w:tcPr>
            <w:tcW w:w="14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E8D18B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10000</w:t>
            </w:r>
          </w:p>
        </w:tc>
      </w:tr>
      <w:tr w:rsidR="00556DA2" w:rsidRPr="00582900" w14:paraId="5B0F0138" w14:textId="77777777" w:rsidTr="00446EFC">
        <w:trPr>
          <w:trHeight w:val="240"/>
          <w:tblCellSpacing w:w="0" w:type="dxa"/>
        </w:trPr>
        <w:tc>
          <w:tcPr>
            <w:tcW w:w="3532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4D013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Неденежный</w:t>
            </w:r>
          </w:p>
        </w:tc>
        <w:tc>
          <w:tcPr>
            <w:tcW w:w="14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1F1FAE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-</w:t>
            </w:r>
          </w:p>
        </w:tc>
      </w:tr>
      <w:tr w:rsidR="00556DA2" w:rsidRPr="00582900" w14:paraId="246A8521" w14:textId="77777777" w:rsidTr="00446EFC">
        <w:trPr>
          <w:trHeight w:val="240"/>
          <w:tblCellSpacing w:w="0" w:type="dxa"/>
        </w:trPr>
        <w:tc>
          <w:tcPr>
            <w:tcW w:w="3532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EA539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lastRenderedPageBreak/>
              <w:t>Всего</w:t>
            </w:r>
          </w:p>
        </w:tc>
        <w:tc>
          <w:tcPr>
            <w:tcW w:w="14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055A6A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10000</w:t>
            </w:r>
          </w:p>
        </w:tc>
      </w:tr>
      <w:tr w:rsidR="00556DA2" w:rsidRPr="00582900" w14:paraId="2AB792DF" w14:textId="77777777" w:rsidTr="00446EFC">
        <w:trPr>
          <w:trHeight w:val="240"/>
          <w:tblCellSpacing w:w="0" w:type="dxa"/>
        </w:trPr>
        <w:tc>
          <w:tcPr>
            <w:tcW w:w="2288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81F6C4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Количество акций (для акционерных обществ) – указать</w:t>
            </w:r>
          </w:p>
        </w:tc>
        <w:tc>
          <w:tcPr>
            <w:tcW w:w="2712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E48464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-</w:t>
            </w:r>
          </w:p>
        </w:tc>
      </w:tr>
      <w:tr w:rsidR="00556DA2" w:rsidRPr="00582900" w14:paraId="652790CC" w14:textId="77777777" w:rsidTr="00446EFC">
        <w:trPr>
          <w:trHeight w:val="240"/>
          <w:tblCellSpacing w:w="0" w:type="dxa"/>
        </w:trPr>
        <w:tc>
          <w:tcPr>
            <w:tcW w:w="2288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8A44BC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Стоимость одной акции (для акционерных обществ) – указать</w:t>
            </w:r>
          </w:p>
        </w:tc>
        <w:tc>
          <w:tcPr>
            <w:tcW w:w="2712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7BC453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-</w:t>
            </w:r>
          </w:p>
        </w:tc>
      </w:tr>
      <w:tr w:rsidR="00556DA2" w:rsidRPr="00582900" w14:paraId="268DC475" w14:textId="77777777" w:rsidTr="00446EFC">
        <w:trPr>
          <w:trHeight w:val="240"/>
          <w:tblCellSpacing w:w="0" w:type="dxa"/>
        </w:trPr>
        <w:tc>
          <w:tcPr>
            <w:tcW w:w="3322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EACA7C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5. Количество учредителей – указать</w:t>
            </w:r>
          </w:p>
        </w:tc>
        <w:tc>
          <w:tcPr>
            <w:tcW w:w="16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66D1DB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Один</w:t>
            </w:r>
          </w:p>
        </w:tc>
      </w:tr>
      <w:tr w:rsidR="00556DA2" w:rsidRPr="00582900" w14:paraId="205C9A8B" w14:textId="77777777" w:rsidTr="00446EFC">
        <w:trPr>
          <w:trHeight w:val="240"/>
          <w:tblCellSpacing w:w="0" w:type="dxa"/>
        </w:trPr>
        <w:tc>
          <w:tcPr>
            <w:tcW w:w="5000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686C2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 xml:space="preserve">Сведения о собственнике имущества (учредителях) юридического лица (заполняется каждым из них соответствующий лист А или </w:t>
            </w:r>
            <w:proofErr w:type="gramStart"/>
            <w:r w:rsidRPr="00582900">
              <w:rPr>
                <w:rFonts w:eastAsia="Times New Roman"/>
                <w:sz w:val="24"/>
                <w:szCs w:val="24"/>
              </w:rPr>
              <w:t>Б)*</w:t>
            </w:r>
            <w:proofErr w:type="gramEnd"/>
            <w:r w:rsidRPr="00582900">
              <w:rPr>
                <w:rFonts w:eastAsia="Times New Roman"/>
                <w:sz w:val="24"/>
                <w:szCs w:val="24"/>
              </w:rPr>
              <w:t>*</w:t>
            </w:r>
          </w:p>
        </w:tc>
      </w:tr>
      <w:tr w:rsidR="00556DA2" w:rsidRPr="00582900" w14:paraId="6C8767EE" w14:textId="77777777" w:rsidTr="00446EFC">
        <w:trPr>
          <w:trHeight w:val="240"/>
          <w:tblCellSpacing w:w="0" w:type="dxa"/>
        </w:trPr>
        <w:tc>
          <w:tcPr>
            <w:tcW w:w="2179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A186B6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6. Основной вид экономической деятельности***</w:t>
            </w:r>
          </w:p>
        </w:tc>
        <w:tc>
          <w:tcPr>
            <w:tcW w:w="114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9C125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Код ОКЭД </w:t>
            </w:r>
          </w:p>
        </w:tc>
        <w:tc>
          <w:tcPr>
            <w:tcW w:w="16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3377CA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Наименование</w:t>
            </w:r>
          </w:p>
        </w:tc>
      </w:tr>
      <w:tr w:rsidR="00556DA2" w:rsidRPr="00582900" w14:paraId="170244A7" w14:textId="77777777" w:rsidTr="00446EFC">
        <w:trPr>
          <w:trHeight w:val="240"/>
          <w:tblCellSpacing w:w="0" w:type="dxa"/>
        </w:trPr>
        <w:tc>
          <w:tcPr>
            <w:tcW w:w="0" w:type="auto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B16B7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14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32AB2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79120</w:t>
            </w:r>
          </w:p>
        </w:tc>
        <w:tc>
          <w:tcPr>
            <w:tcW w:w="16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D9BBB1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Предоставление туристических услуг</w:t>
            </w:r>
          </w:p>
        </w:tc>
      </w:tr>
      <w:tr w:rsidR="00556DA2" w:rsidRPr="00582900" w14:paraId="0C6C5B73" w14:textId="77777777" w:rsidTr="00446EFC">
        <w:trPr>
          <w:trHeight w:val="240"/>
          <w:tblCellSpacing w:w="0" w:type="dxa"/>
        </w:trPr>
        <w:tc>
          <w:tcPr>
            <w:tcW w:w="5000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107BDB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 xml:space="preserve">7. Сведения о руководителе (ином лице, уполномоченном в соответствии с учредительными документами действовать от имени организации) (заполняются, если такие сведения </w:t>
            </w:r>
            <w:proofErr w:type="gramStart"/>
            <w:r w:rsidRPr="00582900">
              <w:rPr>
                <w:rFonts w:eastAsia="Times New Roman"/>
                <w:sz w:val="24"/>
                <w:szCs w:val="24"/>
              </w:rPr>
              <w:t>имеются)*</w:t>
            </w:r>
            <w:proofErr w:type="gramEnd"/>
            <w:r w:rsidRPr="00582900">
              <w:rPr>
                <w:rFonts w:eastAsia="Times New Roman"/>
                <w:sz w:val="24"/>
                <w:szCs w:val="24"/>
              </w:rPr>
              <w:t>***:</w:t>
            </w:r>
          </w:p>
        </w:tc>
      </w:tr>
      <w:tr w:rsidR="00556DA2" w:rsidRPr="00582900" w14:paraId="3329126F" w14:textId="77777777" w:rsidTr="00446EFC">
        <w:trPr>
          <w:trHeight w:val="240"/>
          <w:tblCellSpacing w:w="0" w:type="dxa"/>
        </w:trPr>
        <w:tc>
          <w:tcPr>
            <w:tcW w:w="3322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D0AEB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7.1. Регистрационный номер (в случае если в качестве руководителя (иного лица, уполномоченного в соответствии с учредительными документами действовать от имени организации) выступает индивидуальный предприниматель – управляющий, юридическое лицо – управляющая организация)</w:t>
            </w:r>
          </w:p>
        </w:tc>
        <w:tc>
          <w:tcPr>
            <w:tcW w:w="16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989F6F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-</w:t>
            </w:r>
          </w:p>
        </w:tc>
      </w:tr>
      <w:tr w:rsidR="00556DA2" w:rsidRPr="00582900" w14:paraId="65FB3E5E" w14:textId="77777777" w:rsidTr="00446EFC">
        <w:trPr>
          <w:trHeight w:val="240"/>
          <w:tblCellSpacing w:w="0" w:type="dxa"/>
        </w:trPr>
        <w:tc>
          <w:tcPr>
            <w:tcW w:w="3322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B4ED23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7.2. Полное наименование юридического лица (в случае если в качестве руководителя (иного лица, уполномоченного в соответствии с учредительными документами действовать от имени организации) выступает юридическое лицо – управляющая организация)</w:t>
            </w:r>
          </w:p>
        </w:tc>
        <w:tc>
          <w:tcPr>
            <w:tcW w:w="16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FA3620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-</w:t>
            </w:r>
          </w:p>
        </w:tc>
      </w:tr>
      <w:tr w:rsidR="00556DA2" w:rsidRPr="00582900" w14:paraId="6F9A3735" w14:textId="77777777" w:rsidTr="00446EFC">
        <w:trPr>
          <w:trHeight w:val="240"/>
          <w:tblCellSpacing w:w="0" w:type="dxa"/>
        </w:trPr>
        <w:tc>
          <w:tcPr>
            <w:tcW w:w="3322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9486B2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7.3. Фамилия</w:t>
            </w:r>
          </w:p>
        </w:tc>
        <w:tc>
          <w:tcPr>
            <w:tcW w:w="16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003FBE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582900">
              <w:rPr>
                <w:rFonts w:eastAsia="Times New Roman"/>
                <w:sz w:val="24"/>
                <w:szCs w:val="24"/>
              </w:rPr>
              <w:t>Бреднев</w:t>
            </w:r>
            <w:proofErr w:type="spellEnd"/>
          </w:p>
        </w:tc>
      </w:tr>
      <w:tr w:rsidR="00556DA2" w:rsidRPr="00582900" w14:paraId="7AC99490" w14:textId="77777777" w:rsidTr="00446EFC">
        <w:trPr>
          <w:trHeight w:val="240"/>
          <w:tblCellSpacing w:w="0" w:type="dxa"/>
        </w:trPr>
        <w:tc>
          <w:tcPr>
            <w:tcW w:w="3322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44EEA2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Собственное имя</w:t>
            </w:r>
          </w:p>
        </w:tc>
        <w:tc>
          <w:tcPr>
            <w:tcW w:w="16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83726E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Евгений</w:t>
            </w:r>
          </w:p>
        </w:tc>
      </w:tr>
      <w:tr w:rsidR="00556DA2" w:rsidRPr="00582900" w14:paraId="1CEF3D7B" w14:textId="77777777" w:rsidTr="00446EFC">
        <w:trPr>
          <w:trHeight w:val="240"/>
          <w:tblCellSpacing w:w="0" w:type="dxa"/>
        </w:trPr>
        <w:tc>
          <w:tcPr>
            <w:tcW w:w="3322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557C5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Отчество (если таковое имеется)</w:t>
            </w:r>
          </w:p>
        </w:tc>
        <w:tc>
          <w:tcPr>
            <w:tcW w:w="16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4D2FE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Сергеевич</w:t>
            </w:r>
          </w:p>
        </w:tc>
      </w:tr>
      <w:tr w:rsidR="00556DA2" w:rsidRPr="00582900" w14:paraId="33BA1183" w14:textId="77777777" w:rsidTr="00446EFC">
        <w:trPr>
          <w:trHeight w:val="240"/>
          <w:tblCellSpacing w:w="0" w:type="dxa"/>
        </w:trPr>
        <w:tc>
          <w:tcPr>
            <w:tcW w:w="3322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65E0B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Дата рождения</w:t>
            </w:r>
          </w:p>
        </w:tc>
        <w:tc>
          <w:tcPr>
            <w:tcW w:w="16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2294F9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02.02.1999</w:t>
            </w:r>
          </w:p>
        </w:tc>
      </w:tr>
      <w:tr w:rsidR="00556DA2" w:rsidRPr="00582900" w14:paraId="0FFFEC47" w14:textId="77777777" w:rsidTr="00446EFC">
        <w:trPr>
          <w:trHeight w:val="240"/>
          <w:tblCellSpacing w:w="0" w:type="dxa"/>
        </w:trPr>
        <w:tc>
          <w:tcPr>
            <w:tcW w:w="3322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EAE94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Место рождения</w:t>
            </w:r>
          </w:p>
        </w:tc>
        <w:tc>
          <w:tcPr>
            <w:tcW w:w="16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BC0B06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г. Минск</w:t>
            </w:r>
          </w:p>
        </w:tc>
      </w:tr>
      <w:tr w:rsidR="00556DA2" w:rsidRPr="00582900" w14:paraId="0187EEA3" w14:textId="77777777" w:rsidTr="00446EFC">
        <w:trPr>
          <w:trHeight w:val="240"/>
          <w:tblCellSpacing w:w="0" w:type="dxa"/>
        </w:trPr>
        <w:tc>
          <w:tcPr>
            <w:tcW w:w="5000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82673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7.4. Данные документа, удостоверяющего личность:</w:t>
            </w:r>
          </w:p>
        </w:tc>
      </w:tr>
      <w:tr w:rsidR="00556DA2" w:rsidRPr="00582900" w14:paraId="6FB436F4" w14:textId="77777777" w:rsidTr="00446EFC">
        <w:trPr>
          <w:trHeight w:val="240"/>
          <w:tblCellSpacing w:w="0" w:type="dxa"/>
        </w:trPr>
        <w:tc>
          <w:tcPr>
            <w:tcW w:w="3322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A830F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Вид документа, удостоверяющего личность (паспорт, вид на жительство и иное)</w:t>
            </w:r>
          </w:p>
        </w:tc>
        <w:tc>
          <w:tcPr>
            <w:tcW w:w="16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2B7DC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Паспорт</w:t>
            </w:r>
          </w:p>
        </w:tc>
      </w:tr>
      <w:tr w:rsidR="00556DA2" w:rsidRPr="00582900" w14:paraId="09A7C85A" w14:textId="77777777" w:rsidTr="00446EFC">
        <w:trPr>
          <w:trHeight w:val="240"/>
          <w:tblCellSpacing w:w="0" w:type="dxa"/>
        </w:trPr>
        <w:tc>
          <w:tcPr>
            <w:tcW w:w="3322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AD2C25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Серия (при наличии) и номер</w:t>
            </w:r>
          </w:p>
        </w:tc>
        <w:tc>
          <w:tcPr>
            <w:tcW w:w="16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36ADF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МР 1234567</w:t>
            </w:r>
          </w:p>
        </w:tc>
      </w:tr>
      <w:tr w:rsidR="00556DA2" w:rsidRPr="00582900" w14:paraId="7972B1E9" w14:textId="77777777" w:rsidTr="00446EFC">
        <w:trPr>
          <w:trHeight w:val="240"/>
          <w:tblCellSpacing w:w="0" w:type="dxa"/>
        </w:trPr>
        <w:tc>
          <w:tcPr>
            <w:tcW w:w="3322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DE849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Дата выдачи</w:t>
            </w:r>
          </w:p>
        </w:tc>
        <w:tc>
          <w:tcPr>
            <w:tcW w:w="16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84E5DB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15.05.2013</w:t>
            </w:r>
          </w:p>
        </w:tc>
      </w:tr>
      <w:tr w:rsidR="00556DA2" w:rsidRPr="00582900" w14:paraId="13AA767F" w14:textId="77777777" w:rsidTr="00446EFC">
        <w:trPr>
          <w:trHeight w:val="240"/>
          <w:tblCellSpacing w:w="0" w:type="dxa"/>
        </w:trPr>
        <w:tc>
          <w:tcPr>
            <w:tcW w:w="3322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0300E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Наименование государственного органа, выдавшего документ</w:t>
            </w:r>
          </w:p>
        </w:tc>
        <w:tc>
          <w:tcPr>
            <w:tcW w:w="16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05F08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Московское РУВД г. Минска</w:t>
            </w:r>
          </w:p>
        </w:tc>
      </w:tr>
      <w:tr w:rsidR="00556DA2" w:rsidRPr="00582900" w14:paraId="0FC6AE00" w14:textId="77777777" w:rsidTr="00446EFC">
        <w:trPr>
          <w:trHeight w:val="240"/>
          <w:tblCellSpacing w:w="0" w:type="dxa"/>
        </w:trPr>
        <w:tc>
          <w:tcPr>
            <w:tcW w:w="3322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90AFA5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Идентификационный номер (при наличии)</w:t>
            </w:r>
          </w:p>
        </w:tc>
        <w:tc>
          <w:tcPr>
            <w:tcW w:w="16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AF07B0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3010181А010РВ1</w:t>
            </w:r>
          </w:p>
        </w:tc>
      </w:tr>
      <w:tr w:rsidR="00556DA2" w:rsidRPr="00582900" w14:paraId="0BA2C625" w14:textId="77777777" w:rsidTr="00446EFC">
        <w:trPr>
          <w:trHeight w:val="240"/>
          <w:tblCellSpacing w:w="0" w:type="dxa"/>
        </w:trPr>
        <w:tc>
          <w:tcPr>
            <w:tcW w:w="3322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0DFF48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Срок действия документа</w:t>
            </w:r>
          </w:p>
        </w:tc>
        <w:tc>
          <w:tcPr>
            <w:tcW w:w="16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07505D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15.05.2023</w:t>
            </w:r>
          </w:p>
        </w:tc>
      </w:tr>
      <w:tr w:rsidR="00556DA2" w:rsidRPr="00582900" w14:paraId="3238FFED" w14:textId="77777777" w:rsidTr="00446EFC">
        <w:trPr>
          <w:trHeight w:val="240"/>
          <w:tblCellSpacing w:w="0" w:type="dxa"/>
        </w:trPr>
        <w:tc>
          <w:tcPr>
            <w:tcW w:w="5000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8426B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7.5. Место жительства***** (место нахождения – для юридического лица):</w:t>
            </w:r>
          </w:p>
        </w:tc>
      </w:tr>
      <w:tr w:rsidR="00556DA2" w:rsidRPr="00582900" w14:paraId="2C1B6459" w14:textId="77777777" w:rsidTr="00446EFC">
        <w:trPr>
          <w:trHeight w:val="240"/>
          <w:tblCellSpacing w:w="0" w:type="dxa"/>
        </w:trPr>
        <w:tc>
          <w:tcPr>
            <w:tcW w:w="3322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F0715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Наименование страны</w:t>
            </w:r>
          </w:p>
        </w:tc>
        <w:tc>
          <w:tcPr>
            <w:tcW w:w="16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7F7E41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Республика Беларусь</w:t>
            </w:r>
          </w:p>
        </w:tc>
      </w:tr>
      <w:tr w:rsidR="00556DA2" w:rsidRPr="00582900" w14:paraId="2807EB6A" w14:textId="77777777" w:rsidTr="00446EFC">
        <w:trPr>
          <w:trHeight w:val="240"/>
          <w:tblCellSpacing w:w="0" w:type="dxa"/>
        </w:trPr>
        <w:tc>
          <w:tcPr>
            <w:tcW w:w="3322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570FE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Почтовый индекс</w:t>
            </w:r>
          </w:p>
        </w:tc>
        <w:tc>
          <w:tcPr>
            <w:tcW w:w="16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2C7EC3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220010</w:t>
            </w:r>
          </w:p>
        </w:tc>
      </w:tr>
      <w:tr w:rsidR="00556DA2" w:rsidRPr="00582900" w14:paraId="378CB9B1" w14:textId="77777777" w:rsidTr="00446EFC">
        <w:trPr>
          <w:trHeight w:val="240"/>
          <w:tblCellSpacing w:w="0" w:type="dxa"/>
        </w:trPr>
        <w:tc>
          <w:tcPr>
            <w:tcW w:w="3322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EFC8D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Область</w:t>
            </w:r>
          </w:p>
        </w:tc>
        <w:tc>
          <w:tcPr>
            <w:tcW w:w="16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B8C28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-</w:t>
            </w:r>
          </w:p>
        </w:tc>
      </w:tr>
      <w:tr w:rsidR="00556DA2" w:rsidRPr="00582900" w14:paraId="614E37DA" w14:textId="77777777" w:rsidTr="00446EFC">
        <w:trPr>
          <w:trHeight w:val="240"/>
          <w:tblCellSpacing w:w="0" w:type="dxa"/>
        </w:trPr>
        <w:tc>
          <w:tcPr>
            <w:tcW w:w="3322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C8901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Район</w:t>
            </w:r>
          </w:p>
        </w:tc>
        <w:tc>
          <w:tcPr>
            <w:tcW w:w="16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0ACB3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-</w:t>
            </w:r>
          </w:p>
        </w:tc>
      </w:tr>
      <w:tr w:rsidR="00556DA2" w:rsidRPr="00582900" w14:paraId="773A207C" w14:textId="77777777" w:rsidTr="00446EFC">
        <w:trPr>
          <w:trHeight w:val="240"/>
          <w:tblCellSpacing w:w="0" w:type="dxa"/>
        </w:trPr>
        <w:tc>
          <w:tcPr>
            <w:tcW w:w="3322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C18475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Сельский Совет</w:t>
            </w:r>
          </w:p>
        </w:tc>
        <w:tc>
          <w:tcPr>
            <w:tcW w:w="16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3434F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-</w:t>
            </w:r>
          </w:p>
        </w:tc>
      </w:tr>
      <w:tr w:rsidR="00556DA2" w:rsidRPr="00582900" w14:paraId="793864AF" w14:textId="77777777" w:rsidTr="00446EFC">
        <w:trPr>
          <w:trHeight w:val="240"/>
          <w:tblCellSpacing w:w="0" w:type="dxa"/>
        </w:trPr>
        <w:tc>
          <w:tcPr>
            <w:tcW w:w="3322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FD3FBE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Населенный пункт</w:t>
            </w:r>
          </w:p>
        </w:tc>
        <w:tc>
          <w:tcPr>
            <w:tcW w:w="16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317E5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-</w:t>
            </w:r>
          </w:p>
        </w:tc>
      </w:tr>
      <w:tr w:rsidR="00556DA2" w:rsidRPr="00582900" w14:paraId="79F18F65" w14:textId="77777777" w:rsidTr="00446EFC">
        <w:trPr>
          <w:trHeight w:val="240"/>
          <w:tblCellSpacing w:w="0" w:type="dxa"/>
        </w:trPr>
        <w:tc>
          <w:tcPr>
            <w:tcW w:w="3322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B8C22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Вид (улица, проспект, переулок и иное) и наименование элемента улично-дорожной сети</w:t>
            </w:r>
          </w:p>
        </w:tc>
        <w:tc>
          <w:tcPr>
            <w:tcW w:w="16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B9FE3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Улица Гоголя</w:t>
            </w:r>
          </w:p>
        </w:tc>
      </w:tr>
      <w:tr w:rsidR="00556DA2" w:rsidRPr="00582900" w14:paraId="115B6BC8" w14:textId="77777777" w:rsidTr="00446EFC">
        <w:trPr>
          <w:trHeight w:val="240"/>
          <w:tblCellSpacing w:w="0" w:type="dxa"/>
        </w:trPr>
        <w:tc>
          <w:tcPr>
            <w:tcW w:w="184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16FDEB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Номер дома</w:t>
            </w:r>
          </w:p>
        </w:tc>
        <w:tc>
          <w:tcPr>
            <w:tcW w:w="1476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17ED52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69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F85189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Корпус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5CBA14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-</w:t>
            </w:r>
          </w:p>
        </w:tc>
      </w:tr>
      <w:tr w:rsidR="00556DA2" w:rsidRPr="00582900" w14:paraId="41933D1A" w14:textId="77777777" w:rsidTr="00446EFC">
        <w:trPr>
          <w:trHeight w:val="240"/>
          <w:tblCellSpacing w:w="0" w:type="dxa"/>
        </w:trPr>
        <w:tc>
          <w:tcPr>
            <w:tcW w:w="3322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29B50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lastRenderedPageBreak/>
              <w:t>Вид (комната, офис, квартира и иное) и номер помещения (для вида помещения «частный дом» не указывается)</w:t>
            </w:r>
          </w:p>
        </w:tc>
        <w:tc>
          <w:tcPr>
            <w:tcW w:w="16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D4D17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Квартира 53</w:t>
            </w:r>
          </w:p>
        </w:tc>
      </w:tr>
      <w:tr w:rsidR="00556DA2" w:rsidRPr="00582900" w14:paraId="2820CFAE" w14:textId="77777777" w:rsidTr="00446EFC">
        <w:trPr>
          <w:trHeight w:val="240"/>
          <w:tblCellSpacing w:w="0" w:type="dxa"/>
        </w:trPr>
        <w:tc>
          <w:tcPr>
            <w:tcW w:w="3322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BEECE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Дополнение к адресу*</w:t>
            </w:r>
          </w:p>
        </w:tc>
        <w:tc>
          <w:tcPr>
            <w:tcW w:w="16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51EF1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 </w:t>
            </w:r>
          </w:p>
        </w:tc>
      </w:tr>
      <w:tr w:rsidR="00556DA2" w:rsidRPr="00582900" w14:paraId="685B8265" w14:textId="77777777" w:rsidTr="00446EFC">
        <w:trPr>
          <w:trHeight w:val="240"/>
          <w:tblCellSpacing w:w="0" w:type="dxa"/>
        </w:trPr>
        <w:tc>
          <w:tcPr>
            <w:tcW w:w="5000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CC0EAC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Контактные телефоны:</w:t>
            </w:r>
          </w:p>
        </w:tc>
      </w:tr>
      <w:tr w:rsidR="00556DA2" w:rsidRPr="00582900" w14:paraId="0EDE1B51" w14:textId="77777777" w:rsidTr="00446EFC">
        <w:trPr>
          <w:trHeight w:val="240"/>
          <w:tblCellSpacing w:w="0" w:type="dxa"/>
        </w:trPr>
        <w:tc>
          <w:tcPr>
            <w:tcW w:w="184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65973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Служебный</w:t>
            </w:r>
          </w:p>
        </w:tc>
        <w:tc>
          <w:tcPr>
            <w:tcW w:w="51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254D1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Код</w:t>
            </w:r>
          </w:p>
        </w:tc>
        <w:tc>
          <w:tcPr>
            <w:tcW w:w="9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C86B4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+37544</w:t>
            </w:r>
          </w:p>
        </w:tc>
        <w:tc>
          <w:tcPr>
            <w:tcW w:w="69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88AC0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Номер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F95AE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611 11 11</w:t>
            </w:r>
          </w:p>
        </w:tc>
      </w:tr>
      <w:tr w:rsidR="00556DA2" w:rsidRPr="00582900" w14:paraId="41E5DD27" w14:textId="77777777" w:rsidTr="00446EFC">
        <w:trPr>
          <w:trHeight w:val="240"/>
          <w:tblCellSpacing w:w="0" w:type="dxa"/>
        </w:trPr>
        <w:tc>
          <w:tcPr>
            <w:tcW w:w="184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CAA380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Домашний</w:t>
            </w:r>
          </w:p>
        </w:tc>
        <w:tc>
          <w:tcPr>
            <w:tcW w:w="51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EF64BA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Код</w:t>
            </w:r>
          </w:p>
        </w:tc>
        <w:tc>
          <w:tcPr>
            <w:tcW w:w="9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F81DE6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 </w:t>
            </w:r>
          </w:p>
        </w:tc>
        <w:tc>
          <w:tcPr>
            <w:tcW w:w="69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FAA71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Номер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5A7921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 </w:t>
            </w:r>
          </w:p>
        </w:tc>
      </w:tr>
      <w:tr w:rsidR="00556DA2" w:rsidRPr="00582900" w14:paraId="6B1D1A3D" w14:textId="77777777" w:rsidTr="00446EFC">
        <w:trPr>
          <w:trHeight w:val="240"/>
          <w:tblCellSpacing w:w="0" w:type="dxa"/>
        </w:trPr>
        <w:tc>
          <w:tcPr>
            <w:tcW w:w="184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61E5E1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Мобильная связь</w:t>
            </w:r>
          </w:p>
        </w:tc>
        <w:tc>
          <w:tcPr>
            <w:tcW w:w="51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BCB1DF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Код</w:t>
            </w:r>
          </w:p>
        </w:tc>
        <w:tc>
          <w:tcPr>
            <w:tcW w:w="9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007647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69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65976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Номер</w:t>
            </w:r>
          </w:p>
        </w:tc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2CB46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-</w:t>
            </w:r>
          </w:p>
        </w:tc>
      </w:tr>
      <w:tr w:rsidR="00556DA2" w:rsidRPr="00582900" w14:paraId="6CD30D90" w14:textId="77777777" w:rsidTr="00446EFC">
        <w:trPr>
          <w:trHeight w:val="240"/>
          <w:tblCellSpacing w:w="0" w:type="dxa"/>
        </w:trPr>
        <w:tc>
          <w:tcPr>
            <w:tcW w:w="3322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847FE2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7.6. Наименование документа, подтверждающего полномочия:</w:t>
            </w:r>
          </w:p>
        </w:tc>
        <w:tc>
          <w:tcPr>
            <w:tcW w:w="16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2AE655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Решение о создании ООО</w:t>
            </w:r>
          </w:p>
        </w:tc>
      </w:tr>
      <w:tr w:rsidR="00556DA2" w:rsidRPr="00582900" w14:paraId="538AC47C" w14:textId="77777777" w:rsidTr="00446EFC">
        <w:trPr>
          <w:trHeight w:val="240"/>
          <w:tblCellSpacing w:w="0" w:type="dxa"/>
        </w:trPr>
        <w:tc>
          <w:tcPr>
            <w:tcW w:w="3322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C4079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Дата и номер документа</w:t>
            </w:r>
          </w:p>
        </w:tc>
        <w:tc>
          <w:tcPr>
            <w:tcW w:w="16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026935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№123456 от 10.12.2021</w:t>
            </w:r>
          </w:p>
        </w:tc>
      </w:tr>
      <w:tr w:rsidR="00556DA2" w:rsidRPr="00582900" w14:paraId="07C05610" w14:textId="77777777" w:rsidTr="00446EFC">
        <w:trPr>
          <w:trHeight w:val="240"/>
          <w:tblCellSpacing w:w="0" w:type="dxa"/>
        </w:trPr>
        <w:tc>
          <w:tcPr>
            <w:tcW w:w="3322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0A5A9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Дата начала полномочий</w:t>
            </w:r>
          </w:p>
        </w:tc>
        <w:tc>
          <w:tcPr>
            <w:tcW w:w="16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000B59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15.12.2021</w:t>
            </w:r>
          </w:p>
        </w:tc>
      </w:tr>
      <w:tr w:rsidR="00556DA2" w:rsidRPr="00582900" w14:paraId="42C320B2" w14:textId="77777777" w:rsidTr="00446EFC">
        <w:trPr>
          <w:trHeight w:val="240"/>
          <w:tblCellSpacing w:w="0" w:type="dxa"/>
        </w:trPr>
        <w:tc>
          <w:tcPr>
            <w:tcW w:w="3322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B25988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Дата окончания полномочий</w:t>
            </w:r>
          </w:p>
        </w:tc>
        <w:tc>
          <w:tcPr>
            <w:tcW w:w="16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21BFAC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15.12.2025</w:t>
            </w:r>
          </w:p>
        </w:tc>
      </w:tr>
      <w:tr w:rsidR="00556DA2" w:rsidRPr="00582900" w14:paraId="1B1F5D99" w14:textId="77777777" w:rsidTr="00446EFC">
        <w:trPr>
          <w:trHeight w:val="240"/>
          <w:tblCellSpacing w:w="0" w:type="dxa"/>
        </w:trPr>
        <w:tc>
          <w:tcPr>
            <w:tcW w:w="3322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A2634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8. Наименование банка (небанковской кредитно-финансовой организации) либо его обособленного подразделения &lt;******&gt;</w:t>
            </w:r>
          </w:p>
        </w:tc>
        <w:tc>
          <w:tcPr>
            <w:tcW w:w="16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8750E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582900">
              <w:rPr>
                <w:rFonts w:eastAsia="Times New Roman"/>
                <w:sz w:val="24"/>
                <w:szCs w:val="24"/>
              </w:rPr>
              <w:t>Приорбанк</w:t>
            </w:r>
            <w:proofErr w:type="spellEnd"/>
          </w:p>
        </w:tc>
      </w:tr>
      <w:tr w:rsidR="00556DA2" w:rsidRPr="00582900" w14:paraId="41DD4ACE" w14:textId="77777777" w:rsidTr="00446EFC">
        <w:trPr>
          <w:trHeight w:val="240"/>
          <w:tblCellSpacing w:w="0" w:type="dxa"/>
        </w:trPr>
        <w:tc>
          <w:tcPr>
            <w:tcW w:w="3322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568350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Валюта счета</w:t>
            </w:r>
          </w:p>
        </w:tc>
        <w:tc>
          <w:tcPr>
            <w:tcW w:w="16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8478A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Белорусский рубль</w:t>
            </w:r>
          </w:p>
        </w:tc>
      </w:tr>
    </w:tbl>
    <w:p w14:paraId="618B9A39" w14:textId="77777777" w:rsidR="00556DA2" w:rsidRPr="00582900" w:rsidRDefault="00556DA2" w:rsidP="00556DA2">
      <w:pPr>
        <w:ind w:firstLine="0"/>
        <w:jc w:val="left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> </w:t>
      </w:r>
    </w:p>
    <w:p w14:paraId="43A8714C" w14:textId="77777777" w:rsidR="00556DA2" w:rsidRPr="00582900" w:rsidRDefault="00556DA2" w:rsidP="00556DA2">
      <w:pPr>
        <w:ind w:firstLine="0"/>
        <w:jc w:val="left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>     Мною (нами) подтверждается, что:</w:t>
      </w:r>
    </w:p>
    <w:p w14:paraId="300F3C5D" w14:textId="77777777" w:rsidR="00556DA2" w:rsidRPr="00582900" w:rsidRDefault="00556DA2" w:rsidP="00556DA2">
      <w:pPr>
        <w:ind w:firstLine="0"/>
        <w:jc w:val="left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>     представленный   устав</w:t>
      </w:r>
      <w:proofErr w:type="gramStart"/>
      <w:r w:rsidRPr="00582900">
        <w:rPr>
          <w:rFonts w:eastAsia="Times New Roman"/>
          <w:sz w:val="24"/>
          <w:szCs w:val="24"/>
        </w:rPr>
        <w:t>   (</w:t>
      </w:r>
      <w:proofErr w:type="gramEnd"/>
      <w:r w:rsidRPr="00582900">
        <w:rPr>
          <w:rFonts w:eastAsia="Times New Roman"/>
          <w:sz w:val="24"/>
          <w:szCs w:val="24"/>
        </w:rPr>
        <w:t>учредительный  договор  -  для  коммерческой организации,  действующей  только  на  основании  учредительного  договора)</w:t>
      </w:r>
    </w:p>
    <w:p w14:paraId="538B87C3" w14:textId="77777777" w:rsidR="00556DA2" w:rsidRPr="00582900" w:rsidRDefault="00556DA2" w:rsidP="00556DA2">
      <w:pPr>
        <w:ind w:firstLine="0"/>
        <w:jc w:val="left"/>
        <w:rPr>
          <w:rFonts w:eastAsia="Times New Roman"/>
          <w:sz w:val="24"/>
          <w:szCs w:val="24"/>
        </w:rPr>
      </w:pPr>
      <w:proofErr w:type="gramStart"/>
      <w:r w:rsidRPr="00582900">
        <w:rPr>
          <w:rFonts w:eastAsia="Times New Roman"/>
          <w:sz w:val="24"/>
          <w:szCs w:val="24"/>
        </w:rPr>
        <w:t>соответствует  определенным</w:t>
      </w:r>
      <w:proofErr w:type="gramEnd"/>
      <w:r w:rsidRPr="00582900">
        <w:rPr>
          <w:rFonts w:eastAsia="Times New Roman"/>
          <w:sz w:val="24"/>
          <w:szCs w:val="24"/>
        </w:rPr>
        <w:t>  законодательством требованиям для юридического лица данной организационно-правовой формы;</w:t>
      </w:r>
    </w:p>
    <w:p w14:paraId="2AE424B9" w14:textId="77777777" w:rsidR="00556DA2" w:rsidRPr="00582900" w:rsidRDefault="00556DA2" w:rsidP="00556DA2">
      <w:pPr>
        <w:ind w:firstLine="0"/>
        <w:jc w:val="left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 xml:space="preserve">     </w:t>
      </w:r>
      <w:proofErr w:type="gramStart"/>
      <w:r w:rsidRPr="00582900">
        <w:rPr>
          <w:rFonts w:eastAsia="Times New Roman"/>
          <w:sz w:val="24"/>
          <w:szCs w:val="24"/>
        </w:rPr>
        <w:t>электронная  копия</w:t>
      </w:r>
      <w:proofErr w:type="gramEnd"/>
      <w:r w:rsidRPr="00582900">
        <w:rPr>
          <w:rFonts w:eastAsia="Times New Roman"/>
          <w:sz w:val="24"/>
          <w:szCs w:val="24"/>
        </w:rPr>
        <w:t>  устава (учредительного договора - для коммерческой организации,  действующей  только  на  основании  учредительного  договора)</w:t>
      </w:r>
    </w:p>
    <w:p w14:paraId="0D61A1BB" w14:textId="77777777" w:rsidR="00556DA2" w:rsidRPr="00582900" w:rsidRDefault="00556DA2" w:rsidP="00556DA2">
      <w:pPr>
        <w:ind w:firstLine="0"/>
        <w:jc w:val="left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>соответствует оригиналу на бумажном носителе;</w:t>
      </w:r>
    </w:p>
    <w:p w14:paraId="75863236" w14:textId="77777777" w:rsidR="00556DA2" w:rsidRPr="00582900" w:rsidRDefault="00556DA2" w:rsidP="00556DA2">
      <w:pPr>
        <w:ind w:firstLine="0"/>
        <w:jc w:val="left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 xml:space="preserve">     </w:t>
      </w:r>
      <w:proofErr w:type="gramStart"/>
      <w:r w:rsidRPr="00582900">
        <w:rPr>
          <w:rFonts w:eastAsia="Times New Roman"/>
          <w:sz w:val="24"/>
          <w:szCs w:val="24"/>
        </w:rPr>
        <w:t>сведения,   </w:t>
      </w:r>
      <w:proofErr w:type="gramEnd"/>
      <w:r w:rsidRPr="00582900">
        <w:rPr>
          <w:rFonts w:eastAsia="Times New Roman"/>
          <w:sz w:val="24"/>
          <w:szCs w:val="24"/>
        </w:rPr>
        <w:t xml:space="preserve"> содержащиеся   в   представленных   для   государственной регистрации документах, в том числе в заявлении, достоверны;</w:t>
      </w:r>
    </w:p>
    <w:p w14:paraId="3841330F" w14:textId="77777777" w:rsidR="00556DA2" w:rsidRPr="00582900" w:rsidRDefault="00556DA2" w:rsidP="00556DA2">
      <w:pPr>
        <w:ind w:firstLine="0"/>
        <w:jc w:val="left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>     установленный порядок создания юридического лица соблюден, в том числе </w:t>
      </w:r>
      <w:proofErr w:type="gramStart"/>
      <w:r w:rsidRPr="00582900">
        <w:rPr>
          <w:rFonts w:eastAsia="Times New Roman"/>
          <w:sz w:val="24"/>
          <w:szCs w:val="24"/>
        </w:rPr>
        <w:t>получено  согласование</w:t>
      </w:r>
      <w:proofErr w:type="gramEnd"/>
      <w:r w:rsidRPr="00582900">
        <w:rPr>
          <w:rFonts w:eastAsia="Times New Roman"/>
          <w:sz w:val="24"/>
          <w:szCs w:val="24"/>
        </w:rPr>
        <w:t>  с  антимонопольным органом в случаях, установленных</w:t>
      </w:r>
    </w:p>
    <w:p w14:paraId="3850A097" w14:textId="77777777" w:rsidR="00556DA2" w:rsidRPr="00582900" w:rsidRDefault="00556DA2" w:rsidP="00556DA2">
      <w:pPr>
        <w:ind w:firstLine="0"/>
        <w:jc w:val="left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>законодательными актами;</w:t>
      </w:r>
    </w:p>
    <w:p w14:paraId="082D880B" w14:textId="77777777" w:rsidR="00556DA2" w:rsidRPr="00582900" w:rsidRDefault="00556DA2" w:rsidP="00556DA2">
      <w:pPr>
        <w:ind w:firstLine="0"/>
        <w:jc w:val="left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 xml:space="preserve">     </w:t>
      </w:r>
      <w:proofErr w:type="gramStart"/>
      <w:r w:rsidRPr="00582900">
        <w:rPr>
          <w:rFonts w:eastAsia="Times New Roman"/>
          <w:sz w:val="24"/>
          <w:szCs w:val="24"/>
        </w:rPr>
        <w:t>на  дату</w:t>
      </w:r>
      <w:proofErr w:type="gramEnd"/>
      <w:r w:rsidRPr="00582900">
        <w:rPr>
          <w:rFonts w:eastAsia="Times New Roman"/>
          <w:sz w:val="24"/>
          <w:szCs w:val="24"/>
        </w:rPr>
        <w:t xml:space="preserve"> государственной регистрации юридического лица, создаваемого в результате  реорганизации  юридического лица, включенного в координационный</w:t>
      </w:r>
    </w:p>
    <w:p w14:paraId="55C8B089" w14:textId="77777777" w:rsidR="00556DA2" w:rsidRPr="00582900" w:rsidRDefault="00556DA2" w:rsidP="00556DA2">
      <w:pPr>
        <w:ind w:firstLine="0"/>
        <w:jc w:val="left"/>
        <w:rPr>
          <w:rFonts w:eastAsia="Times New Roman"/>
          <w:sz w:val="24"/>
          <w:szCs w:val="24"/>
        </w:rPr>
      </w:pPr>
      <w:proofErr w:type="gramStart"/>
      <w:r w:rsidRPr="00582900">
        <w:rPr>
          <w:rFonts w:eastAsia="Times New Roman"/>
          <w:sz w:val="24"/>
          <w:szCs w:val="24"/>
        </w:rPr>
        <w:t>план  контрольной</w:t>
      </w:r>
      <w:proofErr w:type="gramEnd"/>
      <w:r w:rsidRPr="00582900">
        <w:rPr>
          <w:rFonts w:eastAsia="Times New Roman"/>
          <w:sz w:val="24"/>
          <w:szCs w:val="24"/>
        </w:rPr>
        <w:t>  (надзорной) деятельности, проведена (завершена) плановая проверка  в  отношении  соответствующего  юридического  лица, включенного в</w:t>
      </w:r>
    </w:p>
    <w:p w14:paraId="0F296DDC" w14:textId="77777777" w:rsidR="00556DA2" w:rsidRPr="00582900" w:rsidRDefault="00556DA2" w:rsidP="00556DA2">
      <w:pPr>
        <w:ind w:firstLine="0"/>
        <w:jc w:val="left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>координационный план контрольной (надзорной) деятельности;</w:t>
      </w:r>
    </w:p>
    <w:p w14:paraId="43684E97" w14:textId="77777777" w:rsidR="00556DA2" w:rsidRPr="00582900" w:rsidRDefault="00556DA2" w:rsidP="00556DA2">
      <w:pPr>
        <w:ind w:firstLine="0"/>
        <w:jc w:val="left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 xml:space="preserve">     </w:t>
      </w:r>
      <w:proofErr w:type="gramStart"/>
      <w:r w:rsidRPr="00582900">
        <w:rPr>
          <w:rFonts w:eastAsia="Times New Roman"/>
          <w:sz w:val="24"/>
          <w:szCs w:val="24"/>
        </w:rPr>
        <w:t>на  дату</w:t>
      </w:r>
      <w:proofErr w:type="gramEnd"/>
      <w:r w:rsidRPr="00582900">
        <w:rPr>
          <w:rFonts w:eastAsia="Times New Roman"/>
          <w:sz w:val="24"/>
          <w:szCs w:val="24"/>
        </w:rPr>
        <w:t>  государственной  регистрации  учредители  юридического лица, создаваемого   в   форме   акционерного   общества   или   государственного</w:t>
      </w:r>
    </w:p>
    <w:p w14:paraId="139BBD24" w14:textId="77777777" w:rsidR="00556DA2" w:rsidRPr="00582900" w:rsidRDefault="00556DA2" w:rsidP="00556DA2">
      <w:pPr>
        <w:ind w:firstLine="0"/>
        <w:jc w:val="left"/>
        <w:rPr>
          <w:rFonts w:eastAsia="Times New Roman"/>
          <w:sz w:val="24"/>
          <w:szCs w:val="24"/>
        </w:rPr>
      </w:pPr>
      <w:proofErr w:type="gramStart"/>
      <w:r w:rsidRPr="00582900">
        <w:rPr>
          <w:rFonts w:eastAsia="Times New Roman"/>
          <w:sz w:val="24"/>
          <w:szCs w:val="24"/>
        </w:rPr>
        <w:t xml:space="preserve">объединения,   </w:t>
      </w:r>
      <w:proofErr w:type="gramEnd"/>
      <w:r w:rsidRPr="00582900">
        <w:rPr>
          <w:rFonts w:eastAsia="Times New Roman"/>
          <w:sz w:val="24"/>
          <w:szCs w:val="24"/>
        </w:rPr>
        <w:t>не   имеют   ограничений   для  государственной  регистрации коммерческой организации, установленных законодательством.</w:t>
      </w:r>
    </w:p>
    <w:p w14:paraId="58B3D017" w14:textId="77777777" w:rsidR="00556DA2" w:rsidRPr="00582900" w:rsidRDefault="00556DA2" w:rsidP="00556DA2">
      <w:pPr>
        <w:ind w:firstLine="0"/>
        <w:jc w:val="left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>     Предупрежден(</w:t>
      </w:r>
      <w:proofErr w:type="gramStart"/>
      <w:r w:rsidRPr="00582900">
        <w:rPr>
          <w:rFonts w:eastAsia="Times New Roman"/>
          <w:sz w:val="24"/>
          <w:szCs w:val="24"/>
        </w:rPr>
        <w:t>ы)  об</w:t>
      </w:r>
      <w:proofErr w:type="gramEnd"/>
      <w:r w:rsidRPr="00582900">
        <w:rPr>
          <w:rFonts w:eastAsia="Times New Roman"/>
          <w:sz w:val="24"/>
          <w:szCs w:val="24"/>
        </w:rPr>
        <w:t>  административной  и  уголовной ответственности за лжепредпринимательство,  а  также  о  том,  что  в  соответствии  с частями</w:t>
      </w:r>
    </w:p>
    <w:p w14:paraId="0542DD2C" w14:textId="77777777" w:rsidR="00556DA2" w:rsidRPr="00582900" w:rsidRDefault="00556DA2" w:rsidP="00556DA2">
      <w:pPr>
        <w:ind w:firstLine="0"/>
        <w:jc w:val="left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 xml:space="preserve">первой - </w:t>
      </w:r>
      <w:proofErr w:type="gramStart"/>
      <w:r w:rsidRPr="00582900">
        <w:rPr>
          <w:rFonts w:eastAsia="Times New Roman"/>
          <w:sz w:val="24"/>
          <w:szCs w:val="24"/>
        </w:rPr>
        <w:t>третьей  и</w:t>
      </w:r>
      <w:proofErr w:type="gramEnd"/>
      <w:r w:rsidRPr="00582900">
        <w:rPr>
          <w:rFonts w:eastAsia="Times New Roman"/>
          <w:sz w:val="24"/>
          <w:szCs w:val="24"/>
        </w:rPr>
        <w:t>  абзацем вторым части четвертой пункта 26  Положения  о государственной   регистрации   субъектов   хозяйствования,   утвержденного</w:t>
      </w:r>
    </w:p>
    <w:p w14:paraId="712B9A27" w14:textId="77777777" w:rsidR="00556DA2" w:rsidRPr="00582900" w:rsidRDefault="00556DA2" w:rsidP="00556DA2">
      <w:pPr>
        <w:ind w:firstLine="0"/>
        <w:jc w:val="left"/>
        <w:rPr>
          <w:rFonts w:eastAsia="Times New Roman"/>
          <w:sz w:val="24"/>
          <w:szCs w:val="24"/>
        </w:rPr>
      </w:pPr>
      <w:proofErr w:type="gramStart"/>
      <w:r w:rsidRPr="00582900">
        <w:rPr>
          <w:rFonts w:eastAsia="Times New Roman"/>
          <w:sz w:val="24"/>
          <w:szCs w:val="24"/>
        </w:rPr>
        <w:t>Декретом  Президента</w:t>
      </w:r>
      <w:proofErr w:type="gramEnd"/>
      <w:r w:rsidRPr="00582900">
        <w:rPr>
          <w:rFonts w:eastAsia="Times New Roman"/>
          <w:sz w:val="24"/>
          <w:szCs w:val="24"/>
        </w:rPr>
        <w:t>  Республики  Беларусь  от  16  января  2009 г. N 1  "О государственной   регистрации   и   ликвидации  (прекращении  деятельности)</w:t>
      </w:r>
    </w:p>
    <w:p w14:paraId="30C5BAB6" w14:textId="77777777" w:rsidR="00556DA2" w:rsidRPr="00582900" w:rsidRDefault="00556DA2" w:rsidP="00556DA2">
      <w:pPr>
        <w:ind w:firstLine="0"/>
        <w:jc w:val="left"/>
        <w:rPr>
          <w:rFonts w:eastAsia="Times New Roman"/>
          <w:sz w:val="24"/>
          <w:szCs w:val="24"/>
        </w:rPr>
      </w:pPr>
      <w:proofErr w:type="gramStart"/>
      <w:r w:rsidRPr="00582900">
        <w:rPr>
          <w:rFonts w:eastAsia="Times New Roman"/>
          <w:sz w:val="24"/>
          <w:szCs w:val="24"/>
        </w:rPr>
        <w:t>субъектов  хозяйствования</w:t>
      </w:r>
      <w:proofErr w:type="gramEnd"/>
      <w:r w:rsidRPr="00582900">
        <w:rPr>
          <w:rFonts w:eastAsia="Times New Roman"/>
          <w:sz w:val="24"/>
          <w:szCs w:val="24"/>
        </w:rPr>
        <w:t>"  (Национальный  реестр правовых актов Республики Беларусь,  2009 г.,  N 17, 1/10418;  Национальный  правовой Интернет-портал</w:t>
      </w:r>
    </w:p>
    <w:p w14:paraId="2C98AB5D" w14:textId="77777777" w:rsidR="00556DA2" w:rsidRPr="00582900" w:rsidRDefault="00556DA2" w:rsidP="00556DA2">
      <w:pPr>
        <w:ind w:firstLine="0"/>
        <w:jc w:val="left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>Республики Беларусь, 30.01.2013, 1/14032):</w:t>
      </w:r>
    </w:p>
    <w:p w14:paraId="77F2E10E" w14:textId="77777777" w:rsidR="00556DA2" w:rsidRPr="00582900" w:rsidRDefault="00556DA2" w:rsidP="00556DA2">
      <w:pPr>
        <w:ind w:firstLine="0"/>
        <w:jc w:val="left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 xml:space="preserve">     собственник   </w:t>
      </w:r>
      <w:proofErr w:type="gramStart"/>
      <w:r w:rsidRPr="00582900">
        <w:rPr>
          <w:rFonts w:eastAsia="Times New Roman"/>
          <w:sz w:val="24"/>
          <w:szCs w:val="24"/>
        </w:rPr>
        <w:t>имущества,  учредители</w:t>
      </w:r>
      <w:proofErr w:type="gramEnd"/>
      <w:r w:rsidRPr="00582900">
        <w:rPr>
          <w:rFonts w:eastAsia="Times New Roman"/>
          <w:sz w:val="24"/>
          <w:szCs w:val="24"/>
        </w:rPr>
        <w:t>  коммерческой  организации  несут ответственность   за   достоверность   сведений,  указанных  в  документах,</w:t>
      </w:r>
    </w:p>
    <w:p w14:paraId="3BB0C0DC" w14:textId="77777777" w:rsidR="00556DA2" w:rsidRPr="00582900" w:rsidRDefault="00556DA2" w:rsidP="00556DA2">
      <w:pPr>
        <w:ind w:firstLine="0"/>
        <w:jc w:val="left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lastRenderedPageBreak/>
        <w:t>представленных для государственной регистрации; </w:t>
      </w:r>
    </w:p>
    <w:p w14:paraId="06E38B9F" w14:textId="77777777" w:rsidR="00556DA2" w:rsidRPr="00582900" w:rsidRDefault="00556DA2" w:rsidP="00556DA2">
      <w:pPr>
        <w:ind w:firstLine="0"/>
        <w:jc w:val="left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 xml:space="preserve">     </w:t>
      </w:r>
      <w:proofErr w:type="gramStart"/>
      <w:r w:rsidRPr="00582900">
        <w:rPr>
          <w:rFonts w:eastAsia="Times New Roman"/>
          <w:sz w:val="24"/>
          <w:szCs w:val="24"/>
        </w:rPr>
        <w:t>государственная  регистрация</w:t>
      </w:r>
      <w:proofErr w:type="gramEnd"/>
      <w:r w:rsidRPr="00582900">
        <w:rPr>
          <w:rFonts w:eastAsia="Times New Roman"/>
          <w:sz w:val="24"/>
          <w:szCs w:val="24"/>
        </w:rPr>
        <w:t>  коммерческой организации, осуществленная на  основании  заведомо  ложных  сведений,  представленных в регистрирующий</w:t>
      </w:r>
    </w:p>
    <w:p w14:paraId="6270021D" w14:textId="77777777" w:rsidR="00556DA2" w:rsidRPr="00582900" w:rsidRDefault="00556DA2" w:rsidP="00556DA2">
      <w:pPr>
        <w:ind w:firstLine="0"/>
        <w:jc w:val="left"/>
        <w:rPr>
          <w:rFonts w:eastAsia="Times New Roman"/>
          <w:sz w:val="24"/>
          <w:szCs w:val="24"/>
        </w:rPr>
      </w:pPr>
      <w:proofErr w:type="gramStart"/>
      <w:r w:rsidRPr="00582900">
        <w:rPr>
          <w:rFonts w:eastAsia="Times New Roman"/>
          <w:sz w:val="24"/>
          <w:szCs w:val="24"/>
        </w:rPr>
        <w:t>орган,   </w:t>
      </w:r>
      <w:proofErr w:type="gramEnd"/>
      <w:r w:rsidRPr="00582900">
        <w:rPr>
          <w:rFonts w:eastAsia="Times New Roman"/>
          <w:sz w:val="24"/>
          <w:szCs w:val="24"/>
        </w:rPr>
        <w:t xml:space="preserve"> может   быть   признана   недействительной   по   решению   суда, рассматривающего экономические дела;</w:t>
      </w:r>
    </w:p>
    <w:p w14:paraId="7E0E0AF1" w14:textId="77777777" w:rsidR="00556DA2" w:rsidRPr="00582900" w:rsidRDefault="00556DA2" w:rsidP="00556DA2">
      <w:pPr>
        <w:ind w:firstLine="0"/>
        <w:jc w:val="left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 xml:space="preserve">     признание   недействительной   </w:t>
      </w:r>
      <w:proofErr w:type="gramStart"/>
      <w:r w:rsidRPr="00582900">
        <w:rPr>
          <w:rFonts w:eastAsia="Times New Roman"/>
          <w:sz w:val="24"/>
          <w:szCs w:val="24"/>
        </w:rPr>
        <w:t>государственной  регистрации</w:t>
      </w:r>
      <w:proofErr w:type="gramEnd"/>
      <w:r w:rsidRPr="00582900">
        <w:rPr>
          <w:rFonts w:eastAsia="Times New Roman"/>
          <w:sz w:val="24"/>
          <w:szCs w:val="24"/>
        </w:rPr>
        <w:t>  созданной коммерческой организации,  в том числе созданной в результате реорганизации</w:t>
      </w:r>
    </w:p>
    <w:p w14:paraId="7BC6BBC7" w14:textId="77777777" w:rsidR="00556DA2" w:rsidRPr="00582900" w:rsidRDefault="00556DA2" w:rsidP="00556DA2">
      <w:pPr>
        <w:ind w:firstLine="0"/>
        <w:jc w:val="left"/>
        <w:rPr>
          <w:rFonts w:eastAsia="Times New Roman"/>
          <w:sz w:val="24"/>
          <w:szCs w:val="24"/>
        </w:rPr>
      </w:pPr>
      <w:proofErr w:type="gramStart"/>
      <w:r w:rsidRPr="00582900">
        <w:rPr>
          <w:rFonts w:eastAsia="Times New Roman"/>
          <w:sz w:val="24"/>
          <w:szCs w:val="24"/>
        </w:rPr>
        <w:t>в  форме</w:t>
      </w:r>
      <w:proofErr w:type="gramEnd"/>
      <w:r w:rsidRPr="00582900">
        <w:rPr>
          <w:rFonts w:eastAsia="Times New Roman"/>
          <w:sz w:val="24"/>
          <w:szCs w:val="24"/>
        </w:rPr>
        <w:t xml:space="preserve"> выделения,  разделения  либо слияния,  влечет взыскание полученных коммерческой  организацией  доходов  в  местный бюджет и ее ликвидацию. При</w:t>
      </w:r>
    </w:p>
    <w:p w14:paraId="121EC7CB" w14:textId="77777777" w:rsidR="00556DA2" w:rsidRPr="00582900" w:rsidRDefault="00556DA2" w:rsidP="00556DA2">
      <w:pPr>
        <w:ind w:firstLine="0"/>
        <w:jc w:val="left"/>
        <w:rPr>
          <w:rFonts w:eastAsia="Times New Roman"/>
          <w:sz w:val="24"/>
          <w:szCs w:val="24"/>
        </w:rPr>
      </w:pPr>
      <w:proofErr w:type="gramStart"/>
      <w:r w:rsidRPr="00582900">
        <w:rPr>
          <w:rFonts w:eastAsia="Times New Roman"/>
          <w:sz w:val="24"/>
          <w:szCs w:val="24"/>
        </w:rPr>
        <w:t>этом  взыскание</w:t>
      </w:r>
      <w:proofErr w:type="gramEnd"/>
      <w:r w:rsidRPr="00582900">
        <w:rPr>
          <w:rFonts w:eastAsia="Times New Roman"/>
          <w:sz w:val="24"/>
          <w:szCs w:val="24"/>
        </w:rPr>
        <w:t>  доходов  осуществляется независимо от срока, прошедшего со дня такой регистрации, и за весь период осуществления деятельности.</w:t>
      </w:r>
    </w:p>
    <w:p w14:paraId="41E36C05" w14:textId="77777777" w:rsidR="00556DA2" w:rsidRPr="00582900" w:rsidRDefault="00556DA2" w:rsidP="00556DA2">
      <w:pPr>
        <w:ind w:firstLine="0"/>
        <w:jc w:val="left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> 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4"/>
        <w:gridCol w:w="692"/>
        <w:gridCol w:w="6262"/>
      </w:tblGrid>
      <w:tr w:rsidR="00556DA2" w:rsidRPr="00582900" w14:paraId="456F2717" w14:textId="77777777" w:rsidTr="00446EFC">
        <w:trPr>
          <w:trHeight w:val="240"/>
          <w:tblCellSpacing w:w="0" w:type="dxa"/>
        </w:trPr>
        <w:tc>
          <w:tcPr>
            <w:tcW w:w="1158" w:type="pct"/>
            <w:vAlign w:val="center"/>
            <w:hideMark/>
          </w:tcPr>
          <w:p w14:paraId="4CB3DB46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__________________</w:t>
            </w:r>
          </w:p>
        </w:tc>
        <w:tc>
          <w:tcPr>
            <w:tcW w:w="476" w:type="pct"/>
            <w:vAlign w:val="center"/>
            <w:hideMark/>
          </w:tcPr>
          <w:p w14:paraId="2AEFF601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 </w:t>
            </w:r>
          </w:p>
        </w:tc>
        <w:tc>
          <w:tcPr>
            <w:tcW w:w="3366" w:type="pct"/>
            <w:vAlign w:val="center"/>
            <w:hideMark/>
          </w:tcPr>
          <w:p w14:paraId="52BD5B94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____________________________________________________</w:t>
            </w:r>
          </w:p>
        </w:tc>
      </w:tr>
      <w:tr w:rsidR="00556DA2" w:rsidRPr="00582900" w14:paraId="5D37356B" w14:textId="77777777" w:rsidTr="00446EFC">
        <w:trPr>
          <w:trHeight w:val="240"/>
          <w:tblCellSpacing w:w="0" w:type="dxa"/>
        </w:trPr>
        <w:tc>
          <w:tcPr>
            <w:tcW w:w="1158" w:type="pct"/>
            <w:vAlign w:val="center"/>
            <w:hideMark/>
          </w:tcPr>
          <w:p w14:paraId="543B6D87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(подпись)*******              </w:t>
            </w:r>
          </w:p>
        </w:tc>
        <w:tc>
          <w:tcPr>
            <w:tcW w:w="476" w:type="pct"/>
            <w:vAlign w:val="center"/>
            <w:hideMark/>
          </w:tcPr>
          <w:p w14:paraId="06E5BB86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 </w:t>
            </w:r>
          </w:p>
        </w:tc>
        <w:tc>
          <w:tcPr>
            <w:tcW w:w="3366" w:type="pct"/>
            <w:vAlign w:val="center"/>
            <w:hideMark/>
          </w:tcPr>
          <w:p w14:paraId="3657B13D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(фамилия, собственное имя, отчество (если таковое имеется</w:t>
            </w:r>
            <w:proofErr w:type="gramStart"/>
            <w:r w:rsidRPr="00582900">
              <w:rPr>
                <w:rFonts w:eastAsia="Times New Roman"/>
                <w:sz w:val="24"/>
                <w:szCs w:val="24"/>
              </w:rPr>
              <w:t>))*</w:t>
            </w:r>
            <w:proofErr w:type="gramEnd"/>
            <w:r w:rsidRPr="00582900">
              <w:rPr>
                <w:rFonts w:eastAsia="Times New Roman"/>
                <w:sz w:val="24"/>
                <w:szCs w:val="24"/>
              </w:rPr>
              <w:t>******* </w:t>
            </w:r>
          </w:p>
        </w:tc>
      </w:tr>
    </w:tbl>
    <w:p w14:paraId="2A0935EB" w14:textId="77777777" w:rsidR="00556DA2" w:rsidRPr="00582900" w:rsidRDefault="00556DA2" w:rsidP="00556DA2">
      <w:pPr>
        <w:ind w:firstLine="0"/>
        <w:jc w:val="left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>_________________</w:t>
      </w:r>
    </w:p>
    <w:p w14:paraId="3E664F5D" w14:textId="77777777" w:rsidR="00556DA2" w:rsidRPr="00582900" w:rsidRDefault="00556DA2" w:rsidP="00556DA2">
      <w:pPr>
        <w:ind w:firstLine="0"/>
        <w:jc w:val="left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>           (дата)</w:t>
      </w:r>
    </w:p>
    <w:p w14:paraId="75FF7833" w14:textId="77777777" w:rsidR="00556DA2" w:rsidRPr="00582900" w:rsidRDefault="00556DA2" w:rsidP="00556DA2">
      <w:pPr>
        <w:ind w:firstLine="0"/>
        <w:jc w:val="left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> </w:t>
      </w:r>
    </w:p>
    <w:p w14:paraId="64B33F6D" w14:textId="77777777" w:rsidR="00556DA2" w:rsidRPr="00582900" w:rsidRDefault="00556DA2" w:rsidP="00556DA2">
      <w:pPr>
        <w:ind w:firstLine="0"/>
        <w:jc w:val="left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>______________________________</w:t>
      </w:r>
    </w:p>
    <w:p w14:paraId="4B951F06" w14:textId="77777777" w:rsidR="00556DA2" w:rsidRPr="00582900" w:rsidRDefault="00556DA2" w:rsidP="00556DA2">
      <w:pPr>
        <w:ind w:firstLine="0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>*Заполняется при невозможности указать конкретные сведения о населенном пункте, здании, помещении.</w:t>
      </w:r>
    </w:p>
    <w:p w14:paraId="32D40EA2" w14:textId="77777777" w:rsidR="00556DA2" w:rsidRPr="00582900" w:rsidRDefault="00556DA2" w:rsidP="00556DA2">
      <w:pPr>
        <w:ind w:firstLine="0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>**Не заполняется для акционерных обществ, государственных объединений.</w:t>
      </w:r>
    </w:p>
    <w:p w14:paraId="0C423472" w14:textId="77777777" w:rsidR="00556DA2" w:rsidRPr="00582900" w:rsidRDefault="00556DA2" w:rsidP="00556DA2">
      <w:pPr>
        <w:ind w:firstLine="0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 xml:space="preserve">***Указывается вид экономической деятельности, предполагаемый к осуществлению в качестве основного в соответствии с общегосударственным классификатором Республики Беларусь ОКРБ </w:t>
      </w:r>
      <w:proofErr w:type="gramStart"/>
      <w:r w:rsidRPr="00582900">
        <w:rPr>
          <w:rFonts w:eastAsia="Times New Roman"/>
          <w:sz w:val="24"/>
          <w:szCs w:val="24"/>
        </w:rPr>
        <w:t>005-2011</w:t>
      </w:r>
      <w:proofErr w:type="gramEnd"/>
      <w:r w:rsidRPr="00582900">
        <w:rPr>
          <w:rFonts w:eastAsia="Times New Roman"/>
          <w:sz w:val="24"/>
          <w:szCs w:val="24"/>
        </w:rPr>
        <w:t xml:space="preserve"> «Виды экономической деятельности», утвержденным постановлением Государственного комитета по стандартизации Республики Беларусь от 5 декабря 2011 г. № 85 «Об утверждении, введении в действие общегосударственного классификатора Республики Беларусь». Код указывается на уровне пяти знаков.</w:t>
      </w:r>
    </w:p>
    <w:p w14:paraId="62E2B9DA" w14:textId="77777777" w:rsidR="00556DA2" w:rsidRPr="00582900" w:rsidRDefault="00556DA2" w:rsidP="00556DA2">
      <w:pPr>
        <w:ind w:firstLine="0"/>
        <w:jc w:val="left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>**** </w:t>
      </w:r>
      <w:proofErr w:type="gramStart"/>
      <w:r w:rsidRPr="00582900">
        <w:rPr>
          <w:rFonts w:eastAsia="Times New Roman"/>
          <w:sz w:val="24"/>
          <w:szCs w:val="24"/>
        </w:rPr>
        <w:t>Пункт  7</w:t>
      </w:r>
      <w:proofErr w:type="gramEnd"/>
      <w:r w:rsidRPr="00582900">
        <w:rPr>
          <w:rFonts w:eastAsia="Times New Roman"/>
          <w:sz w:val="24"/>
          <w:szCs w:val="24"/>
        </w:rPr>
        <w:t xml:space="preserve"> заявления является обязательным к заполнению в случае заполнения пункта 8.</w:t>
      </w:r>
    </w:p>
    <w:p w14:paraId="2F00C221" w14:textId="77777777" w:rsidR="00556DA2" w:rsidRPr="00582900" w:rsidRDefault="00556DA2" w:rsidP="00556DA2">
      <w:pPr>
        <w:ind w:firstLine="0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>*****Место жительства в соответствии с документом, удостоверяющим личность.</w:t>
      </w:r>
    </w:p>
    <w:p w14:paraId="4B242EF9" w14:textId="77777777" w:rsidR="00556DA2" w:rsidRPr="00582900" w:rsidRDefault="00556DA2" w:rsidP="00556DA2">
      <w:pPr>
        <w:ind w:firstLine="0"/>
        <w:jc w:val="left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>*****</w:t>
      </w:r>
      <w:proofErr w:type="gramStart"/>
      <w:r w:rsidRPr="00582900">
        <w:rPr>
          <w:rFonts w:eastAsia="Times New Roman"/>
          <w:sz w:val="24"/>
          <w:szCs w:val="24"/>
        </w:rPr>
        <w:t>*  Пункт</w:t>
      </w:r>
      <w:proofErr w:type="gramEnd"/>
      <w:r w:rsidRPr="00582900">
        <w:rPr>
          <w:rFonts w:eastAsia="Times New Roman"/>
          <w:sz w:val="24"/>
          <w:szCs w:val="24"/>
        </w:rPr>
        <w:t xml:space="preserve"> 8 заявления заполняется в случае, если при прохождении процедуры  государственной  регистрации  собственник  имущества, учредители</w:t>
      </w:r>
    </w:p>
    <w:p w14:paraId="462AEF22" w14:textId="77777777" w:rsidR="00556DA2" w:rsidRPr="00582900" w:rsidRDefault="00556DA2" w:rsidP="00556DA2">
      <w:pPr>
        <w:ind w:firstLine="0"/>
        <w:jc w:val="left"/>
        <w:rPr>
          <w:rFonts w:eastAsia="Times New Roman"/>
          <w:sz w:val="24"/>
          <w:szCs w:val="24"/>
        </w:rPr>
      </w:pPr>
      <w:proofErr w:type="gramStart"/>
      <w:r w:rsidRPr="00582900">
        <w:rPr>
          <w:rFonts w:eastAsia="Times New Roman"/>
          <w:sz w:val="24"/>
          <w:szCs w:val="24"/>
        </w:rPr>
        <w:t>юридического  лица</w:t>
      </w:r>
      <w:proofErr w:type="gramEnd"/>
      <w:r w:rsidRPr="00582900">
        <w:rPr>
          <w:rFonts w:eastAsia="Times New Roman"/>
          <w:sz w:val="24"/>
          <w:szCs w:val="24"/>
        </w:rPr>
        <w:t xml:space="preserve">  инициируют  направление  регистрирующим органом в банк, небанковскую  кредитно-финансовую  организацию  информации, необходимой для открытия  создаваемому  юридическому лицу текущего (расчетного) банковского счета.    При    этом    </w:t>
      </w:r>
      <w:proofErr w:type="gramStart"/>
      <w:r w:rsidRPr="00582900">
        <w:rPr>
          <w:rFonts w:eastAsia="Times New Roman"/>
          <w:sz w:val="24"/>
          <w:szCs w:val="24"/>
        </w:rPr>
        <w:t xml:space="preserve">документы,   </w:t>
      </w:r>
      <w:proofErr w:type="gramEnd"/>
      <w:r w:rsidRPr="00582900">
        <w:rPr>
          <w:rFonts w:eastAsia="Times New Roman"/>
          <w:sz w:val="24"/>
          <w:szCs w:val="24"/>
        </w:rPr>
        <w:t>предусмотренные   абзацами   вторым и</w:t>
      </w:r>
    </w:p>
    <w:p w14:paraId="7824BBAC" w14:textId="77777777" w:rsidR="00556DA2" w:rsidRPr="00582900" w:rsidRDefault="00556DA2" w:rsidP="00556DA2">
      <w:pPr>
        <w:ind w:firstLine="0"/>
        <w:jc w:val="left"/>
        <w:rPr>
          <w:rFonts w:eastAsia="Times New Roman"/>
          <w:sz w:val="24"/>
          <w:szCs w:val="24"/>
        </w:rPr>
      </w:pPr>
      <w:proofErr w:type="gramStart"/>
      <w:r w:rsidRPr="00582900">
        <w:rPr>
          <w:rFonts w:eastAsia="Times New Roman"/>
          <w:sz w:val="24"/>
          <w:szCs w:val="24"/>
        </w:rPr>
        <w:t>третьим  части</w:t>
      </w:r>
      <w:proofErr w:type="gramEnd"/>
      <w:r w:rsidRPr="00582900">
        <w:rPr>
          <w:rFonts w:eastAsia="Times New Roman"/>
          <w:sz w:val="24"/>
          <w:szCs w:val="24"/>
        </w:rPr>
        <w:t xml:space="preserve">  первой подпункта 2.3 пункта 2 Декрета Президента Республики Беларусь  от  16  января  2009  г.  </w:t>
      </w:r>
      <w:proofErr w:type="gramStart"/>
      <w:r w:rsidRPr="00582900">
        <w:rPr>
          <w:rFonts w:eastAsia="Times New Roman"/>
          <w:sz w:val="24"/>
          <w:szCs w:val="24"/>
        </w:rPr>
        <w:t>N  1</w:t>
      </w:r>
      <w:proofErr w:type="gramEnd"/>
      <w:r w:rsidRPr="00582900">
        <w:rPr>
          <w:rFonts w:eastAsia="Times New Roman"/>
          <w:sz w:val="24"/>
          <w:szCs w:val="24"/>
        </w:rPr>
        <w:t>  "О  государственной регистрации и</w:t>
      </w:r>
    </w:p>
    <w:p w14:paraId="3440AAE6" w14:textId="77777777" w:rsidR="00556DA2" w:rsidRPr="00582900" w:rsidRDefault="00556DA2" w:rsidP="00556DA2">
      <w:pPr>
        <w:ind w:firstLine="0"/>
        <w:jc w:val="left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>ликвидации </w:t>
      </w:r>
      <w:proofErr w:type="gramStart"/>
      <w:r w:rsidRPr="00582900">
        <w:rPr>
          <w:rFonts w:eastAsia="Times New Roman"/>
          <w:sz w:val="24"/>
          <w:szCs w:val="24"/>
        </w:rPr>
        <w:t>   (</w:t>
      </w:r>
      <w:proofErr w:type="gramEnd"/>
      <w:r w:rsidRPr="00582900">
        <w:rPr>
          <w:rFonts w:eastAsia="Times New Roman"/>
          <w:sz w:val="24"/>
          <w:szCs w:val="24"/>
        </w:rPr>
        <w:t>прекращении    деятельности)    субъектов    хозяйствования" (Национальный  реестр  правовых  актов  Республики Беларусь, 2009 г., N 17, 1/10418),   юридическим  лицом  в  банк,  небанковскую  кредитно-финансовую организацию не представляются.</w:t>
      </w:r>
    </w:p>
    <w:p w14:paraId="2FE9054F" w14:textId="77777777" w:rsidR="00556DA2" w:rsidRPr="00582900" w:rsidRDefault="00556DA2" w:rsidP="00556DA2">
      <w:pPr>
        <w:ind w:firstLine="0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>*******Заявление подписывается в присутствии уполномоченного сотрудника регистрирующего органа собственником имущества, всеми учредителями создаваемого юридического лица либо лицом(</w:t>
      </w:r>
      <w:proofErr w:type="spellStart"/>
      <w:r w:rsidRPr="00582900">
        <w:rPr>
          <w:rFonts w:eastAsia="Times New Roman"/>
          <w:sz w:val="24"/>
          <w:szCs w:val="24"/>
        </w:rPr>
        <w:t>ами</w:t>
      </w:r>
      <w:proofErr w:type="spellEnd"/>
      <w:r w:rsidRPr="00582900">
        <w:rPr>
          <w:rFonts w:eastAsia="Times New Roman"/>
          <w:sz w:val="24"/>
          <w:szCs w:val="24"/>
        </w:rPr>
        <w:t xml:space="preserve">), уполномоченным(и) в установленном порядке на подписание заявления, либо подлинность подписи(ей) заявителя(ей) должна быть засвидетельствована нотариально. Если собственником имущества, учредителем создаваемого юридического лица является физическое лицо, заявление о государственной регистрации может быть подписано иным физическим лицом, уполномоченным в </w:t>
      </w:r>
      <w:r w:rsidRPr="00582900">
        <w:rPr>
          <w:rFonts w:eastAsia="Times New Roman"/>
          <w:sz w:val="24"/>
          <w:szCs w:val="24"/>
        </w:rPr>
        <w:lastRenderedPageBreak/>
        <w:t>соответствии с доверенностью действовать от имени этого собственника имущества или учредителя. Если собственником имущества, учредителем выступает юридическое лицо, заявление о государственной регистрации подписывает руководитель этого юридического лица или иное лицо, уполномоченное в соответствии с уставом (учредительным договором – для коммерческой организации, действующей только на основании учредительного договора) или доверенностью действовать от имени этого юридического лица.</w:t>
      </w:r>
    </w:p>
    <w:p w14:paraId="197D73AE" w14:textId="77777777" w:rsidR="00556DA2" w:rsidRPr="00582900" w:rsidRDefault="00556DA2" w:rsidP="00556DA2">
      <w:pPr>
        <w:ind w:firstLine="0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>********Фамилия, собственное имя, отчество (если таковое имеется) указываются полностью.</w:t>
      </w:r>
    </w:p>
    <w:p w14:paraId="7CCB94BA" w14:textId="77777777" w:rsidR="00556DA2" w:rsidRPr="00582900" w:rsidRDefault="00556DA2" w:rsidP="00556DA2">
      <w:pPr>
        <w:ind w:firstLine="0"/>
        <w:jc w:val="center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> </w:t>
      </w:r>
    </w:p>
    <w:p w14:paraId="29159E74" w14:textId="77777777" w:rsidR="00556DA2" w:rsidRPr="00582900" w:rsidRDefault="00556DA2" w:rsidP="00556DA2">
      <w:pPr>
        <w:ind w:firstLine="0"/>
        <w:jc w:val="center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>Лист А   </w:t>
      </w:r>
    </w:p>
    <w:p w14:paraId="3D6C9DC9" w14:textId="77777777" w:rsidR="00556DA2" w:rsidRPr="00582900" w:rsidRDefault="00556DA2" w:rsidP="00556DA2">
      <w:pPr>
        <w:ind w:firstLine="0"/>
        <w:jc w:val="center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>Сведения о собственнике имущества (учредителе) – физическом лице</w:t>
      </w:r>
    </w:p>
    <w:p w14:paraId="0AEDF31A" w14:textId="77777777" w:rsidR="00556DA2" w:rsidRPr="00582900" w:rsidRDefault="00556DA2" w:rsidP="00556DA2">
      <w:pPr>
        <w:ind w:firstLine="0"/>
        <w:jc w:val="center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>(заполняется на собственника имущества (каждого учредителя))</w:t>
      </w:r>
    </w:p>
    <w:p w14:paraId="6593E012" w14:textId="77777777" w:rsidR="00556DA2" w:rsidRPr="00582900" w:rsidRDefault="00556DA2" w:rsidP="00556DA2">
      <w:pPr>
        <w:ind w:firstLine="0"/>
        <w:jc w:val="left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> </w:t>
      </w:r>
    </w:p>
    <w:tbl>
      <w:tblPr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8"/>
        <w:gridCol w:w="1134"/>
        <w:gridCol w:w="1055"/>
        <w:gridCol w:w="606"/>
        <w:gridCol w:w="1665"/>
        <w:gridCol w:w="110"/>
        <w:gridCol w:w="2856"/>
      </w:tblGrid>
      <w:tr w:rsidR="00556DA2" w:rsidRPr="00582900" w14:paraId="7F1D9BB0" w14:textId="77777777" w:rsidTr="00446EFC">
        <w:trPr>
          <w:trHeight w:val="240"/>
          <w:tblCellSpacing w:w="0" w:type="dxa"/>
        </w:trPr>
        <w:tc>
          <w:tcPr>
            <w:tcW w:w="2593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07F225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Фамилия</w:t>
            </w:r>
          </w:p>
        </w:tc>
        <w:tc>
          <w:tcPr>
            <w:tcW w:w="24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16CF4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Иванов</w:t>
            </w:r>
          </w:p>
        </w:tc>
      </w:tr>
      <w:tr w:rsidR="00556DA2" w:rsidRPr="00582900" w14:paraId="1C4B368C" w14:textId="77777777" w:rsidTr="00446EFC">
        <w:trPr>
          <w:trHeight w:val="240"/>
          <w:tblCellSpacing w:w="0" w:type="dxa"/>
        </w:trPr>
        <w:tc>
          <w:tcPr>
            <w:tcW w:w="2593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AA0FB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Собственное имя</w:t>
            </w:r>
          </w:p>
        </w:tc>
        <w:tc>
          <w:tcPr>
            <w:tcW w:w="24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2E8258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Иван</w:t>
            </w:r>
          </w:p>
        </w:tc>
      </w:tr>
      <w:tr w:rsidR="00556DA2" w:rsidRPr="00582900" w14:paraId="0078D2C2" w14:textId="77777777" w:rsidTr="00446EFC">
        <w:trPr>
          <w:trHeight w:val="240"/>
          <w:tblCellSpacing w:w="0" w:type="dxa"/>
        </w:trPr>
        <w:tc>
          <w:tcPr>
            <w:tcW w:w="2593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7864C4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Отчество (если таковое имеется)</w:t>
            </w:r>
          </w:p>
        </w:tc>
        <w:tc>
          <w:tcPr>
            <w:tcW w:w="24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BE66C2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Иванович</w:t>
            </w:r>
          </w:p>
        </w:tc>
      </w:tr>
      <w:tr w:rsidR="00556DA2" w:rsidRPr="00582900" w14:paraId="2EE93AF3" w14:textId="77777777" w:rsidTr="00446EFC">
        <w:trPr>
          <w:trHeight w:val="240"/>
          <w:tblCellSpacing w:w="0" w:type="dxa"/>
        </w:trPr>
        <w:tc>
          <w:tcPr>
            <w:tcW w:w="2593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3A0B63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Пол (мужской/женский) – указать</w:t>
            </w:r>
          </w:p>
        </w:tc>
        <w:tc>
          <w:tcPr>
            <w:tcW w:w="24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39432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мужской</w:t>
            </w:r>
          </w:p>
        </w:tc>
      </w:tr>
      <w:tr w:rsidR="00556DA2" w:rsidRPr="00582900" w14:paraId="518BF35D" w14:textId="77777777" w:rsidTr="00446EFC">
        <w:trPr>
          <w:trHeight w:val="240"/>
          <w:tblCellSpacing w:w="0" w:type="dxa"/>
        </w:trPr>
        <w:tc>
          <w:tcPr>
            <w:tcW w:w="2593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874EA0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Дата рождения</w:t>
            </w:r>
          </w:p>
        </w:tc>
        <w:tc>
          <w:tcPr>
            <w:tcW w:w="24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E01B81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03.03.1983</w:t>
            </w:r>
          </w:p>
        </w:tc>
      </w:tr>
      <w:tr w:rsidR="00556DA2" w:rsidRPr="00582900" w14:paraId="10569423" w14:textId="77777777" w:rsidTr="00446EFC">
        <w:trPr>
          <w:trHeight w:val="240"/>
          <w:tblCellSpacing w:w="0" w:type="dxa"/>
        </w:trPr>
        <w:tc>
          <w:tcPr>
            <w:tcW w:w="2593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0405EA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Место рождения</w:t>
            </w:r>
          </w:p>
        </w:tc>
        <w:tc>
          <w:tcPr>
            <w:tcW w:w="24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38E4B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Борисов</w:t>
            </w:r>
          </w:p>
        </w:tc>
      </w:tr>
      <w:tr w:rsidR="00556DA2" w:rsidRPr="00582900" w14:paraId="49372FB4" w14:textId="77777777" w:rsidTr="00446EFC">
        <w:trPr>
          <w:trHeight w:val="240"/>
          <w:tblCellSpacing w:w="0" w:type="dxa"/>
        </w:trPr>
        <w:tc>
          <w:tcPr>
            <w:tcW w:w="5000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DCD3B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1. Данные документа, удостоверяющего личность:</w:t>
            </w:r>
          </w:p>
        </w:tc>
      </w:tr>
      <w:tr w:rsidR="00556DA2" w:rsidRPr="00582900" w14:paraId="74F340B8" w14:textId="77777777" w:rsidTr="00446EFC">
        <w:trPr>
          <w:trHeight w:val="240"/>
          <w:tblCellSpacing w:w="0" w:type="dxa"/>
        </w:trPr>
        <w:tc>
          <w:tcPr>
            <w:tcW w:w="2593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2DF7B0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Вид документа, удостоверяющего личность (паспорт, вид на жительство и иное)</w:t>
            </w:r>
          </w:p>
        </w:tc>
        <w:tc>
          <w:tcPr>
            <w:tcW w:w="24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3F8F9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Паспорт</w:t>
            </w:r>
          </w:p>
        </w:tc>
      </w:tr>
      <w:tr w:rsidR="00556DA2" w:rsidRPr="00582900" w14:paraId="1A1D32B3" w14:textId="77777777" w:rsidTr="00446EFC">
        <w:trPr>
          <w:trHeight w:val="240"/>
          <w:tblCellSpacing w:w="0" w:type="dxa"/>
        </w:trPr>
        <w:tc>
          <w:tcPr>
            <w:tcW w:w="2593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6D200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Серия (при наличии) и номер</w:t>
            </w:r>
          </w:p>
        </w:tc>
        <w:tc>
          <w:tcPr>
            <w:tcW w:w="24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306EB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MP3052305</w:t>
            </w:r>
          </w:p>
        </w:tc>
      </w:tr>
      <w:tr w:rsidR="00556DA2" w:rsidRPr="00582900" w14:paraId="2CDB55F2" w14:textId="77777777" w:rsidTr="00446EFC">
        <w:trPr>
          <w:trHeight w:val="240"/>
          <w:tblCellSpacing w:w="0" w:type="dxa"/>
        </w:trPr>
        <w:tc>
          <w:tcPr>
            <w:tcW w:w="2593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2EC1E2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Дата выдачи</w:t>
            </w:r>
          </w:p>
        </w:tc>
        <w:tc>
          <w:tcPr>
            <w:tcW w:w="24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D0F888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15.05.2010</w:t>
            </w:r>
          </w:p>
        </w:tc>
      </w:tr>
      <w:tr w:rsidR="00556DA2" w:rsidRPr="00582900" w14:paraId="17275B35" w14:textId="77777777" w:rsidTr="00446EFC">
        <w:trPr>
          <w:trHeight w:val="240"/>
          <w:tblCellSpacing w:w="0" w:type="dxa"/>
        </w:trPr>
        <w:tc>
          <w:tcPr>
            <w:tcW w:w="2593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CE4E6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Наименование государственного органа, выдавшего документ</w:t>
            </w:r>
          </w:p>
        </w:tc>
        <w:tc>
          <w:tcPr>
            <w:tcW w:w="24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65067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Фрунзенским РУВД г. Минска</w:t>
            </w:r>
          </w:p>
        </w:tc>
      </w:tr>
      <w:tr w:rsidR="00556DA2" w:rsidRPr="00582900" w14:paraId="06D3AF2A" w14:textId="77777777" w:rsidTr="00446EFC">
        <w:trPr>
          <w:trHeight w:val="240"/>
          <w:tblCellSpacing w:w="0" w:type="dxa"/>
        </w:trPr>
        <w:tc>
          <w:tcPr>
            <w:tcW w:w="2593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2C749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Идентификационный номер (при наличии)</w:t>
            </w:r>
          </w:p>
        </w:tc>
        <w:tc>
          <w:tcPr>
            <w:tcW w:w="24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41CDA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3010181А010РВ1</w:t>
            </w:r>
          </w:p>
        </w:tc>
      </w:tr>
      <w:tr w:rsidR="00556DA2" w:rsidRPr="00582900" w14:paraId="5E95E3B5" w14:textId="77777777" w:rsidTr="00446EFC">
        <w:trPr>
          <w:trHeight w:val="240"/>
          <w:tblCellSpacing w:w="0" w:type="dxa"/>
        </w:trPr>
        <w:tc>
          <w:tcPr>
            <w:tcW w:w="2593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39B2E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Срок действия документа</w:t>
            </w:r>
          </w:p>
        </w:tc>
        <w:tc>
          <w:tcPr>
            <w:tcW w:w="24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94DAAC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15.11.2020</w:t>
            </w:r>
          </w:p>
        </w:tc>
      </w:tr>
      <w:tr w:rsidR="00556DA2" w:rsidRPr="00582900" w14:paraId="33ED65F9" w14:textId="77777777" w:rsidTr="00446EFC">
        <w:trPr>
          <w:trHeight w:val="240"/>
          <w:tblCellSpacing w:w="0" w:type="dxa"/>
        </w:trPr>
        <w:tc>
          <w:tcPr>
            <w:tcW w:w="5000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D84D3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2. Место жительства:</w:t>
            </w:r>
          </w:p>
        </w:tc>
      </w:tr>
      <w:tr w:rsidR="00556DA2" w:rsidRPr="00582900" w14:paraId="526BC551" w14:textId="77777777" w:rsidTr="00446EFC">
        <w:trPr>
          <w:trHeight w:val="240"/>
          <w:tblCellSpacing w:w="0" w:type="dxa"/>
        </w:trPr>
        <w:tc>
          <w:tcPr>
            <w:tcW w:w="5000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6DDAB3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Наименование страны</w:t>
            </w:r>
          </w:p>
        </w:tc>
      </w:tr>
      <w:tr w:rsidR="00556DA2" w:rsidRPr="00582900" w14:paraId="6CB930CA" w14:textId="77777777" w:rsidTr="00446EFC">
        <w:trPr>
          <w:trHeight w:val="240"/>
          <w:tblCellSpacing w:w="0" w:type="dxa"/>
        </w:trPr>
        <w:tc>
          <w:tcPr>
            <w:tcW w:w="2593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D886D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Почтовый индекс</w:t>
            </w:r>
          </w:p>
        </w:tc>
        <w:tc>
          <w:tcPr>
            <w:tcW w:w="24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E76276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220010</w:t>
            </w:r>
          </w:p>
        </w:tc>
      </w:tr>
      <w:tr w:rsidR="00556DA2" w:rsidRPr="00582900" w14:paraId="1C27F700" w14:textId="77777777" w:rsidTr="00446EFC">
        <w:trPr>
          <w:trHeight w:val="240"/>
          <w:tblCellSpacing w:w="0" w:type="dxa"/>
        </w:trPr>
        <w:tc>
          <w:tcPr>
            <w:tcW w:w="2593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91B31E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Область</w:t>
            </w:r>
          </w:p>
        </w:tc>
        <w:tc>
          <w:tcPr>
            <w:tcW w:w="24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13195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-</w:t>
            </w:r>
          </w:p>
        </w:tc>
      </w:tr>
      <w:tr w:rsidR="00556DA2" w:rsidRPr="00582900" w14:paraId="6AA247B2" w14:textId="77777777" w:rsidTr="00446EFC">
        <w:trPr>
          <w:trHeight w:val="240"/>
          <w:tblCellSpacing w:w="0" w:type="dxa"/>
        </w:trPr>
        <w:tc>
          <w:tcPr>
            <w:tcW w:w="2593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3B749F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Район</w:t>
            </w:r>
          </w:p>
        </w:tc>
        <w:tc>
          <w:tcPr>
            <w:tcW w:w="24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5C563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-</w:t>
            </w:r>
          </w:p>
        </w:tc>
      </w:tr>
      <w:tr w:rsidR="00556DA2" w:rsidRPr="00582900" w14:paraId="6F30425A" w14:textId="77777777" w:rsidTr="00446EFC">
        <w:trPr>
          <w:trHeight w:val="240"/>
          <w:tblCellSpacing w:w="0" w:type="dxa"/>
        </w:trPr>
        <w:tc>
          <w:tcPr>
            <w:tcW w:w="2593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A5649B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Сельский Совет</w:t>
            </w:r>
          </w:p>
        </w:tc>
        <w:tc>
          <w:tcPr>
            <w:tcW w:w="24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1928E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-</w:t>
            </w:r>
          </w:p>
        </w:tc>
      </w:tr>
      <w:tr w:rsidR="00556DA2" w:rsidRPr="00582900" w14:paraId="7C1A1AC6" w14:textId="77777777" w:rsidTr="00446EFC">
        <w:trPr>
          <w:trHeight w:val="240"/>
          <w:tblCellSpacing w:w="0" w:type="dxa"/>
        </w:trPr>
        <w:tc>
          <w:tcPr>
            <w:tcW w:w="2593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E5EB3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Населенный пункт</w:t>
            </w:r>
          </w:p>
        </w:tc>
        <w:tc>
          <w:tcPr>
            <w:tcW w:w="24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3B101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Борисов</w:t>
            </w:r>
          </w:p>
        </w:tc>
      </w:tr>
      <w:tr w:rsidR="00556DA2" w:rsidRPr="00582900" w14:paraId="35416507" w14:textId="77777777" w:rsidTr="00446EFC">
        <w:trPr>
          <w:trHeight w:val="240"/>
          <w:tblCellSpacing w:w="0" w:type="dxa"/>
        </w:trPr>
        <w:tc>
          <w:tcPr>
            <w:tcW w:w="2593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820C9A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Вид (улица, проспект, переулок и иное) и наименование элемента улично-дорожной сети</w:t>
            </w:r>
          </w:p>
        </w:tc>
        <w:tc>
          <w:tcPr>
            <w:tcW w:w="24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A2E5C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Улица Гоголя</w:t>
            </w:r>
          </w:p>
        </w:tc>
      </w:tr>
      <w:tr w:rsidR="00556DA2" w:rsidRPr="00582900" w14:paraId="3DACB437" w14:textId="77777777" w:rsidTr="00446EFC">
        <w:trPr>
          <w:trHeight w:val="240"/>
          <w:tblCellSpacing w:w="0" w:type="dxa"/>
        </w:trPr>
        <w:tc>
          <w:tcPr>
            <w:tcW w:w="11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D7CB6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Номер дома</w:t>
            </w:r>
          </w:p>
        </w:tc>
        <w:tc>
          <w:tcPr>
            <w:tcW w:w="145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360A50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681BF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Корпус</w:t>
            </w:r>
          </w:p>
        </w:tc>
        <w:tc>
          <w:tcPr>
            <w:tcW w:w="154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C3868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Если нет, ставить прочерк (-)</w:t>
            </w:r>
          </w:p>
        </w:tc>
      </w:tr>
      <w:tr w:rsidR="00556DA2" w:rsidRPr="00582900" w14:paraId="2C593531" w14:textId="77777777" w:rsidTr="00446EFC">
        <w:trPr>
          <w:trHeight w:val="240"/>
          <w:tblCellSpacing w:w="0" w:type="dxa"/>
        </w:trPr>
        <w:tc>
          <w:tcPr>
            <w:tcW w:w="2593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8A71EE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Вид (квартира, комната, частный дом) и номер помещения (для вида помещения «частный дом» не указывается)</w:t>
            </w:r>
          </w:p>
        </w:tc>
        <w:tc>
          <w:tcPr>
            <w:tcW w:w="24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418A08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Квартира 53</w:t>
            </w:r>
          </w:p>
        </w:tc>
      </w:tr>
      <w:tr w:rsidR="00556DA2" w:rsidRPr="00582900" w14:paraId="2685D670" w14:textId="77777777" w:rsidTr="00446EFC">
        <w:trPr>
          <w:trHeight w:val="240"/>
          <w:tblCellSpacing w:w="0" w:type="dxa"/>
        </w:trPr>
        <w:tc>
          <w:tcPr>
            <w:tcW w:w="5000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5A5BEF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Контактные телефоны:</w:t>
            </w:r>
          </w:p>
        </w:tc>
      </w:tr>
      <w:tr w:rsidR="00556DA2" w:rsidRPr="00582900" w14:paraId="71332836" w14:textId="77777777" w:rsidTr="00446EFC">
        <w:trPr>
          <w:trHeight w:val="240"/>
          <w:tblCellSpacing w:w="0" w:type="dxa"/>
        </w:trPr>
        <w:tc>
          <w:tcPr>
            <w:tcW w:w="11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04ED7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Служебный</w:t>
            </w:r>
          </w:p>
        </w:tc>
        <w:tc>
          <w:tcPr>
            <w:tcW w:w="5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5D8B3D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Код</w:t>
            </w:r>
          </w:p>
        </w:tc>
        <w:tc>
          <w:tcPr>
            <w:tcW w:w="86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B363D2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+37544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96620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Номер</w:t>
            </w:r>
          </w:p>
        </w:tc>
        <w:tc>
          <w:tcPr>
            <w:tcW w:w="154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9FB6C4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611 11 11</w:t>
            </w:r>
          </w:p>
        </w:tc>
      </w:tr>
      <w:tr w:rsidR="00556DA2" w:rsidRPr="00582900" w14:paraId="763E2F26" w14:textId="77777777" w:rsidTr="00446EFC">
        <w:trPr>
          <w:trHeight w:val="240"/>
          <w:tblCellSpacing w:w="0" w:type="dxa"/>
        </w:trPr>
        <w:tc>
          <w:tcPr>
            <w:tcW w:w="11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A837F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Домашний</w:t>
            </w:r>
          </w:p>
        </w:tc>
        <w:tc>
          <w:tcPr>
            <w:tcW w:w="5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37DED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Код</w:t>
            </w:r>
          </w:p>
        </w:tc>
        <w:tc>
          <w:tcPr>
            <w:tcW w:w="86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F297F5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 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C67F2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Номер</w:t>
            </w:r>
          </w:p>
        </w:tc>
        <w:tc>
          <w:tcPr>
            <w:tcW w:w="154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C95DE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 </w:t>
            </w:r>
          </w:p>
        </w:tc>
      </w:tr>
      <w:tr w:rsidR="00556DA2" w:rsidRPr="00582900" w14:paraId="13C229C9" w14:textId="77777777" w:rsidTr="00446EFC">
        <w:trPr>
          <w:trHeight w:val="240"/>
          <w:tblCellSpacing w:w="0" w:type="dxa"/>
        </w:trPr>
        <w:tc>
          <w:tcPr>
            <w:tcW w:w="11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A3CC46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Мобильная связь</w:t>
            </w:r>
          </w:p>
        </w:tc>
        <w:tc>
          <w:tcPr>
            <w:tcW w:w="5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E082DC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Код</w:t>
            </w:r>
          </w:p>
        </w:tc>
        <w:tc>
          <w:tcPr>
            <w:tcW w:w="86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8D4D7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A084E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Номер</w:t>
            </w:r>
          </w:p>
        </w:tc>
        <w:tc>
          <w:tcPr>
            <w:tcW w:w="154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7D8E1F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-</w:t>
            </w:r>
          </w:p>
        </w:tc>
      </w:tr>
      <w:tr w:rsidR="00556DA2" w:rsidRPr="00582900" w14:paraId="04286D13" w14:textId="77777777" w:rsidTr="00446EFC">
        <w:trPr>
          <w:trHeight w:val="240"/>
          <w:tblCellSpacing w:w="0" w:type="dxa"/>
        </w:trPr>
        <w:tc>
          <w:tcPr>
            <w:tcW w:w="11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C9B46D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E-mail</w:t>
            </w:r>
          </w:p>
        </w:tc>
        <w:tc>
          <w:tcPr>
            <w:tcW w:w="385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B7A1C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abv@tut.by или поставить прочерк (-)</w:t>
            </w:r>
          </w:p>
        </w:tc>
      </w:tr>
      <w:tr w:rsidR="00556DA2" w:rsidRPr="00582900" w14:paraId="2F74B841" w14:textId="77777777" w:rsidTr="00446EFC">
        <w:trPr>
          <w:trHeight w:val="240"/>
          <w:tblCellSpacing w:w="0" w:type="dxa"/>
        </w:trPr>
        <w:tc>
          <w:tcPr>
            <w:tcW w:w="5000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D30C5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3. Размер вклада в уставном фонде:</w:t>
            </w:r>
          </w:p>
        </w:tc>
      </w:tr>
      <w:tr w:rsidR="00556DA2" w:rsidRPr="00582900" w14:paraId="5D19B9FA" w14:textId="77777777" w:rsidTr="00446EFC">
        <w:trPr>
          <w:trHeight w:val="240"/>
          <w:tblCellSpacing w:w="0" w:type="dxa"/>
        </w:trPr>
        <w:tc>
          <w:tcPr>
            <w:tcW w:w="3516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D626B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Вид вклада</w:t>
            </w:r>
          </w:p>
        </w:tc>
        <w:tc>
          <w:tcPr>
            <w:tcW w:w="1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455D52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Сумма</w:t>
            </w:r>
          </w:p>
        </w:tc>
      </w:tr>
      <w:tr w:rsidR="00556DA2" w:rsidRPr="00582900" w14:paraId="4973A5E3" w14:textId="77777777" w:rsidTr="00446EFC">
        <w:trPr>
          <w:trHeight w:val="240"/>
          <w:tblCellSpacing w:w="0" w:type="dxa"/>
        </w:trPr>
        <w:tc>
          <w:tcPr>
            <w:tcW w:w="3516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08596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lastRenderedPageBreak/>
              <w:t>Денежный</w:t>
            </w:r>
          </w:p>
        </w:tc>
        <w:tc>
          <w:tcPr>
            <w:tcW w:w="1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11A1AA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10000</w:t>
            </w:r>
          </w:p>
        </w:tc>
      </w:tr>
      <w:tr w:rsidR="00556DA2" w:rsidRPr="00582900" w14:paraId="02984317" w14:textId="77777777" w:rsidTr="00446EFC">
        <w:trPr>
          <w:trHeight w:val="240"/>
          <w:tblCellSpacing w:w="0" w:type="dxa"/>
        </w:trPr>
        <w:tc>
          <w:tcPr>
            <w:tcW w:w="3516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AFD8F7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Неденежный</w:t>
            </w:r>
          </w:p>
        </w:tc>
        <w:tc>
          <w:tcPr>
            <w:tcW w:w="1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38454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-</w:t>
            </w:r>
          </w:p>
        </w:tc>
      </w:tr>
      <w:tr w:rsidR="00556DA2" w:rsidRPr="00582900" w14:paraId="3434465A" w14:textId="77777777" w:rsidTr="00446EFC">
        <w:trPr>
          <w:trHeight w:val="240"/>
          <w:tblCellSpacing w:w="0" w:type="dxa"/>
        </w:trPr>
        <w:tc>
          <w:tcPr>
            <w:tcW w:w="3516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28227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Всего</w:t>
            </w:r>
          </w:p>
        </w:tc>
        <w:tc>
          <w:tcPr>
            <w:tcW w:w="1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57DFDF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10000</w:t>
            </w:r>
          </w:p>
        </w:tc>
      </w:tr>
      <w:tr w:rsidR="00556DA2" w:rsidRPr="00582900" w14:paraId="620CAECD" w14:textId="77777777" w:rsidTr="00446EFC">
        <w:trPr>
          <w:trHeight w:val="240"/>
          <w:tblCellSpacing w:w="0" w:type="dxa"/>
        </w:trPr>
        <w:tc>
          <w:tcPr>
            <w:tcW w:w="227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7BCA74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Размер доли в уставном фонде (указывается в виде дроби либо в %)</w:t>
            </w:r>
          </w:p>
        </w:tc>
        <w:tc>
          <w:tcPr>
            <w:tcW w:w="2721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12A33A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66,5 (шестьдесят шесть с половиной)</w:t>
            </w:r>
          </w:p>
        </w:tc>
      </w:tr>
      <w:tr w:rsidR="00556DA2" w:rsidRPr="00582900" w14:paraId="2DF22972" w14:textId="77777777" w:rsidTr="00446EFC">
        <w:trPr>
          <w:trHeight w:val="240"/>
          <w:tblCellSpacing w:w="0" w:type="dxa"/>
        </w:trPr>
        <w:tc>
          <w:tcPr>
            <w:tcW w:w="227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ADA4C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Страна происхождения иностранного инвестора (для собственника имущества (учредителя) коммерческой организации с участием иностранных инвесторов)</w:t>
            </w:r>
          </w:p>
        </w:tc>
        <w:tc>
          <w:tcPr>
            <w:tcW w:w="2721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557B3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-</w:t>
            </w:r>
          </w:p>
        </w:tc>
      </w:tr>
    </w:tbl>
    <w:p w14:paraId="3E2CD5D4" w14:textId="77777777" w:rsidR="00556DA2" w:rsidRPr="00582900" w:rsidRDefault="00556DA2" w:rsidP="00556DA2">
      <w:pPr>
        <w:ind w:firstLine="0"/>
        <w:jc w:val="left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> </w:t>
      </w:r>
    </w:p>
    <w:p w14:paraId="5913F091" w14:textId="77777777" w:rsidR="00556DA2" w:rsidRPr="00582900" w:rsidRDefault="00556DA2" w:rsidP="00556DA2">
      <w:pPr>
        <w:ind w:firstLine="0"/>
        <w:jc w:val="left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>     Подтверждаю, что:</w:t>
      </w:r>
    </w:p>
    <w:p w14:paraId="6D00E09C" w14:textId="77777777" w:rsidR="00556DA2" w:rsidRPr="00582900" w:rsidRDefault="00556DA2" w:rsidP="00556DA2">
      <w:pPr>
        <w:ind w:firstLine="0"/>
        <w:jc w:val="left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 xml:space="preserve">     </w:t>
      </w:r>
      <w:proofErr w:type="gramStart"/>
      <w:r w:rsidRPr="00582900">
        <w:rPr>
          <w:rFonts w:eastAsia="Times New Roman"/>
          <w:sz w:val="24"/>
          <w:szCs w:val="24"/>
        </w:rPr>
        <w:t>не  имею</w:t>
      </w:r>
      <w:proofErr w:type="gramEnd"/>
      <w:r w:rsidRPr="00582900">
        <w:rPr>
          <w:rFonts w:eastAsia="Times New Roman"/>
          <w:sz w:val="24"/>
          <w:szCs w:val="24"/>
        </w:rPr>
        <w:t>  непогашенной  или  неснятой судимости за преступления против собственности и порядка осуществления экономической деятельности;</w:t>
      </w:r>
    </w:p>
    <w:p w14:paraId="55B5BD20" w14:textId="77777777" w:rsidR="00556DA2" w:rsidRPr="00582900" w:rsidRDefault="00556DA2" w:rsidP="00556DA2">
      <w:pPr>
        <w:ind w:firstLine="0"/>
        <w:jc w:val="left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 xml:space="preserve">     не   имею   неисполненного   </w:t>
      </w:r>
      <w:proofErr w:type="gramStart"/>
      <w:r w:rsidRPr="00582900">
        <w:rPr>
          <w:rFonts w:eastAsia="Times New Roman"/>
          <w:sz w:val="24"/>
          <w:szCs w:val="24"/>
        </w:rPr>
        <w:t>вступившего  в</w:t>
      </w:r>
      <w:proofErr w:type="gramEnd"/>
      <w:r w:rsidRPr="00582900">
        <w:rPr>
          <w:rFonts w:eastAsia="Times New Roman"/>
          <w:sz w:val="24"/>
          <w:szCs w:val="24"/>
        </w:rPr>
        <w:t>  законную  силу  судебного постановления  о  взыскании денежных средств и (или) обращении взыскания на</w:t>
      </w:r>
    </w:p>
    <w:p w14:paraId="38256997" w14:textId="77777777" w:rsidR="00556DA2" w:rsidRPr="00582900" w:rsidRDefault="00556DA2" w:rsidP="00556DA2">
      <w:pPr>
        <w:ind w:firstLine="0"/>
        <w:jc w:val="left"/>
        <w:rPr>
          <w:rFonts w:eastAsia="Times New Roman"/>
          <w:sz w:val="24"/>
          <w:szCs w:val="24"/>
        </w:rPr>
      </w:pPr>
      <w:proofErr w:type="gramStart"/>
      <w:r w:rsidRPr="00582900">
        <w:rPr>
          <w:rFonts w:eastAsia="Times New Roman"/>
          <w:sz w:val="24"/>
          <w:szCs w:val="24"/>
        </w:rPr>
        <w:t>иное  имущество</w:t>
      </w:r>
      <w:proofErr w:type="gramEnd"/>
      <w:r w:rsidRPr="00582900">
        <w:rPr>
          <w:rFonts w:eastAsia="Times New Roman"/>
          <w:sz w:val="24"/>
          <w:szCs w:val="24"/>
        </w:rPr>
        <w:t>, исполнительной надписи о взыскании с физических лиц, в том числе  с индивидуальных предпринимателей, налогов, сборов (пошлин) и пеней,</w:t>
      </w:r>
    </w:p>
    <w:p w14:paraId="0E508E17" w14:textId="77777777" w:rsidR="00556DA2" w:rsidRPr="00582900" w:rsidRDefault="00556DA2" w:rsidP="00556DA2">
      <w:pPr>
        <w:ind w:firstLine="0"/>
        <w:jc w:val="left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 xml:space="preserve">задолженности   по   обязательным   </w:t>
      </w:r>
      <w:proofErr w:type="gramStart"/>
      <w:r w:rsidRPr="00582900">
        <w:rPr>
          <w:rFonts w:eastAsia="Times New Roman"/>
          <w:sz w:val="24"/>
          <w:szCs w:val="24"/>
        </w:rPr>
        <w:t>страховым  взносам</w:t>
      </w:r>
      <w:proofErr w:type="gramEnd"/>
      <w:r w:rsidRPr="00582900">
        <w:rPr>
          <w:rFonts w:eastAsia="Times New Roman"/>
          <w:sz w:val="24"/>
          <w:szCs w:val="24"/>
        </w:rPr>
        <w:t>  и  пеням  в  бюджет государственного внебюджетного фонда социальной защиты населения Республики</w:t>
      </w:r>
    </w:p>
    <w:p w14:paraId="4367BFBA" w14:textId="77777777" w:rsidR="00556DA2" w:rsidRPr="00582900" w:rsidRDefault="00556DA2" w:rsidP="00556DA2">
      <w:pPr>
        <w:ind w:firstLine="0"/>
        <w:jc w:val="left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>Беларусь;</w:t>
      </w:r>
    </w:p>
    <w:p w14:paraId="7E332553" w14:textId="77777777" w:rsidR="00556DA2" w:rsidRPr="00582900" w:rsidRDefault="00556DA2" w:rsidP="00556DA2">
      <w:pPr>
        <w:ind w:firstLine="0"/>
        <w:jc w:val="left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>     на дату государственной регистрации не являюсь собственником имущества (участником</w:t>
      </w:r>
      <w:proofErr w:type="gramStart"/>
      <w:r w:rsidRPr="00582900">
        <w:rPr>
          <w:rFonts w:eastAsia="Times New Roman"/>
          <w:sz w:val="24"/>
          <w:szCs w:val="24"/>
        </w:rPr>
        <w:t>),  руководителем</w:t>
      </w:r>
      <w:proofErr w:type="gramEnd"/>
      <w:r w:rsidRPr="00582900">
        <w:rPr>
          <w:rFonts w:eastAsia="Times New Roman"/>
          <w:sz w:val="24"/>
          <w:szCs w:val="24"/>
        </w:rPr>
        <w:t>  коммерческой организации, в отношении которой</w:t>
      </w:r>
    </w:p>
    <w:p w14:paraId="0B2BCA6E" w14:textId="77777777" w:rsidR="00556DA2" w:rsidRPr="00582900" w:rsidRDefault="00556DA2" w:rsidP="00556DA2">
      <w:pPr>
        <w:ind w:firstLine="0"/>
        <w:jc w:val="left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>принято решение о ликвидации, но процесс ее ликвидации не завершен; на дату государственной регистрации не являюсь собственником имущества</w:t>
      </w:r>
    </w:p>
    <w:p w14:paraId="2A019961" w14:textId="77777777" w:rsidR="00556DA2" w:rsidRPr="00582900" w:rsidRDefault="00556DA2" w:rsidP="00556DA2">
      <w:pPr>
        <w:ind w:firstLine="0"/>
        <w:jc w:val="left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>(участником</w:t>
      </w:r>
      <w:proofErr w:type="gramStart"/>
      <w:r w:rsidRPr="00582900">
        <w:rPr>
          <w:rFonts w:eastAsia="Times New Roman"/>
          <w:sz w:val="24"/>
          <w:szCs w:val="24"/>
        </w:rPr>
        <w:t>),  руководителем</w:t>
      </w:r>
      <w:proofErr w:type="gramEnd"/>
      <w:r w:rsidRPr="00582900">
        <w:rPr>
          <w:rFonts w:eastAsia="Times New Roman"/>
          <w:sz w:val="24"/>
          <w:szCs w:val="24"/>
        </w:rPr>
        <w:t xml:space="preserve"> юридического лица, в отношении которого судом, рассматривающим   экономические  дела,  вынесено  определение  об  открытии</w:t>
      </w:r>
    </w:p>
    <w:p w14:paraId="1A65F9A7" w14:textId="77777777" w:rsidR="00556DA2" w:rsidRPr="00582900" w:rsidRDefault="00556DA2" w:rsidP="00556DA2">
      <w:pPr>
        <w:ind w:firstLine="0"/>
        <w:jc w:val="left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>конкурсного    производства    и    подготовке    дела   об   экономической несостоятельности (банкротстве) к судебному разбирательству;</w:t>
      </w:r>
    </w:p>
    <w:p w14:paraId="55274638" w14:textId="77777777" w:rsidR="00556DA2" w:rsidRPr="00582900" w:rsidRDefault="00556DA2" w:rsidP="00556DA2">
      <w:pPr>
        <w:ind w:firstLine="0"/>
        <w:jc w:val="left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>     на дату государственной регистрации не являлся собственником имущества (</w:t>
      </w:r>
      <w:proofErr w:type="gramStart"/>
      <w:r w:rsidRPr="00582900">
        <w:rPr>
          <w:rFonts w:eastAsia="Times New Roman"/>
          <w:sz w:val="24"/>
          <w:szCs w:val="24"/>
        </w:rPr>
        <w:t>участником)   </w:t>
      </w:r>
      <w:proofErr w:type="gramEnd"/>
      <w:r w:rsidRPr="00582900">
        <w:rPr>
          <w:rFonts w:eastAsia="Times New Roman"/>
          <w:sz w:val="24"/>
          <w:szCs w:val="24"/>
        </w:rPr>
        <w:t xml:space="preserve"> юридического    лица,    индивидуальным   предпринимателем,</w:t>
      </w:r>
    </w:p>
    <w:p w14:paraId="5EBDC848" w14:textId="77777777" w:rsidR="00556DA2" w:rsidRPr="00582900" w:rsidRDefault="00556DA2" w:rsidP="00556DA2">
      <w:pPr>
        <w:ind w:firstLine="0"/>
        <w:jc w:val="left"/>
        <w:rPr>
          <w:rFonts w:eastAsia="Times New Roman"/>
          <w:sz w:val="24"/>
          <w:szCs w:val="24"/>
        </w:rPr>
      </w:pPr>
      <w:proofErr w:type="gramStart"/>
      <w:r w:rsidRPr="00582900">
        <w:rPr>
          <w:rFonts w:eastAsia="Times New Roman"/>
          <w:sz w:val="24"/>
          <w:szCs w:val="24"/>
        </w:rPr>
        <w:t>задолженность  которого</w:t>
      </w:r>
      <w:proofErr w:type="gramEnd"/>
      <w:r w:rsidRPr="00582900">
        <w:rPr>
          <w:rFonts w:eastAsia="Times New Roman"/>
          <w:sz w:val="24"/>
          <w:szCs w:val="24"/>
        </w:rPr>
        <w:t>  была  признана  безнадежным  долгом  и  списана  в соответствии  с  законодательными  актами,  с  даты  исключения которого из</w:t>
      </w:r>
    </w:p>
    <w:p w14:paraId="31B94840" w14:textId="77777777" w:rsidR="00556DA2" w:rsidRPr="00582900" w:rsidRDefault="00556DA2" w:rsidP="00556DA2">
      <w:pPr>
        <w:ind w:firstLine="0"/>
        <w:jc w:val="left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 xml:space="preserve">Единого   государственного   регистра   </w:t>
      </w:r>
      <w:proofErr w:type="gramStart"/>
      <w:r w:rsidRPr="00582900">
        <w:rPr>
          <w:rFonts w:eastAsia="Times New Roman"/>
          <w:sz w:val="24"/>
          <w:szCs w:val="24"/>
        </w:rPr>
        <w:t>юридических  лиц</w:t>
      </w:r>
      <w:proofErr w:type="gramEnd"/>
      <w:r w:rsidRPr="00582900">
        <w:rPr>
          <w:rFonts w:eastAsia="Times New Roman"/>
          <w:sz w:val="24"/>
          <w:szCs w:val="24"/>
        </w:rPr>
        <w:t>  и  индивидуальных предпринимателей прошло менее трех лет;</w:t>
      </w:r>
    </w:p>
    <w:p w14:paraId="2C158DC7" w14:textId="77777777" w:rsidR="00556DA2" w:rsidRPr="00582900" w:rsidRDefault="00556DA2" w:rsidP="00556DA2">
      <w:pPr>
        <w:ind w:firstLine="0"/>
        <w:jc w:val="left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>     на дату государственной регистрации не являлся собственником имущества (участником</w:t>
      </w:r>
      <w:proofErr w:type="gramStart"/>
      <w:r w:rsidRPr="00582900">
        <w:rPr>
          <w:rFonts w:eastAsia="Times New Roman"/>
          <w:sz w:val="24"/>
          <w:szCs w:val="24"/>
        </w:rPr>
        <w:t>),  руководителем</w:t>
      </w:r>
      <w:proofErr w:type="gramEnd"/>
      <w:r w:rsidRPr="00582900">
        <w:rPr>
          <w:rFonts w:eastAsia="Times New Roman"/>
          <w:sz w:val="24"/>
          <w:szCs w:val="24"/>
        </w:rPr>
        <w:t>  юридического  лица  -  должника,  признанного</w:t>
      </w:r>
    </w:p>
    <w:p w14:paraId="51ECCC8E" w14:textId="77777777" w:rsidR="00556DA2" w:rsidRPr="00582900" w:rsidRDefault="00556DA2" w:rsidP="00556DA2">
      <w:pPr>
        <w:ind w:firstLine="0"/>
        <w:jc w:val="left"/>
        <w:rPr>
          <w:rFonts w:eastAsia="Times New Roman"/>
          <w:sz w:val="24"/>
          <w:szCs w:val="24"/>
        </w:rPr>
      </w:pPr>
      <w:proofErr w:type="gramStart"/>
      <w:r w:rsidRPr="00582900">
        <w:rPr>
          <w:rFonts w:eastAsia="Times New Roman"/>
          <w:sz w:val="24"/>
          <w:szCs w:val="24"/>
        </w:rPr>
        <w:t>экономически  несостоятельным</w:t>
      </w:r>
      <w:proofErr w:type="gramEnd"/>
      <w:r w:rsidRPr="00582900">
        <w:rPr>
          <w:rFonts w:eastAsia="Times New Roman"/>
          <w:sz w:val="24"/>
          <w:szCs w:val="24"/>
        </w:rPr>
        <w:t>  (банкротом),  с  даты исключения которого из Единого   государственного   регистра   юридических  лиц  и  индивидуальных</w:t>
      </w:r>
    </w:p>
    <w:p w14:paraId="04704572" w14:textId="77777777" w:rsidR="00556DA2" w:rsidRPr="00582900" w:rsidRDefault="00556DA2" w:rsidP="00556DA2">
      <w:pPr>
        <w:ind w:firstLine="0"/>
        <w:jc w:val="left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>предпринимателей прошло менее года;</w:t>
      </w:r>
    </w:p>
    <w:p w14:paraId="6224E26E" w14:textId="77777777" w:rsidR="00556DA2" w:rsidRPr="00582900" w:rsidRDefault="00556DA2" w:rsidP="00556DA2">
      <w:pPr>
        <w:ind w:firstLine="0"/>
        <w:jc w:val="left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>     на дату государственной регистрации не являюсь собственником имущества (участником), руководителем коммерческой организации, находящейся в реестре</w:t>
      </w:r>
    </w:p>
    <w:p w14:paraId="3C0F82C2" w14:textId="77777777" w:rsidR="00556DA2" w:rsidRPr="00582900" w:rsidRDefault="00556DA2" w:rsidP="00556DA2">
      <w:pPr>
        <w:ind w:firstLine="0"/>
        <w:jc w:val="left"/>
        <w:rPr>
          <w:rFonts w:eastAsia="Times New Roman"/>
          <w:sz w:val="24"/>
          <w:szCs w:val="24"/>
        </w:rPr>
      </w:pPr>
      <w:proofErr w:type="gramStart"/>
      <w:r w:rsidRPr="00582900">
        <w:rPr>
          <w:rFonts w:eastAsia="Times New Roman"/>
          <w:sz w:val="24"/>
          <w:szCs w:val="24"/>
        </w:rPr>
        <w:t>коммерческих  организаций</w:t>
      </w:r>
      <w:proofErr w:type="gramEnd"/>
      <w:r w:rsidRPr="00582900">
        <w:rPr>
          <w:rFonts w:eastAsia="Times New Roman"/>
          <w:sz w:val="24"/>
          <w:szCs w:val="24"/>
        </w:rPr>
        <w:t>  и  индивидуальных  предпринимателей с повышенным риском  совершения  правонарушений  в  экономической  сфере  по основаниям,</w:t>
      </w:r>
    </w:p>
    <w:p w14:paraId="3A181C6D" w14:textId="77777777" w:rsidR="00556DA2" w:rsidRPr="00582900" w:rsidRDefault="00556DA2" w:rsidP="00556DA2">
      <w:pPr>
        <w:ind w:firstLine="0"/>
        <w:jc w:val="left"/>
        <w:rPr>
          <w:rFonts w:eastAsia="Times New Roman"/>
          <w:sz w:val="24"/>
          <w:szCs w:val="24"/>
        </w:rPr>
      </w:pPr>
      <w:proofErr w:type="gramStart"/>
      <w:r w:rsidRPr="00582900">
        <w:rPr>
          <w:rFonts w:eastAsia="Times New Roman"/>
          <w:sz w:val="24"/>
          <w:szCs w:val="24"/>
        </w:rPr>
        <w:t>предусмотренным  в</w:t>
      </w:r>
      <w:proofErr w:type="gramEnd"/>
      <w:r w:rsidRPr="00582900">
        <w:rPr>
          <w:rFonts w:eastAsia="Times New Roman"/>
          <w:sz w:val="24"/>
          <w:szCs w:val="24"/>
        </w:rPr>
        <w:t xml:space="preserve"> абзацах втором, четвертом и пятом подпункта 1.1 пункта 1 Указа  Президента  Республики  Беларусь  от  23  октября  2012  г. N 488 "О</w:t>
      </w:r>
    </w:p>
    <w:p w14:paraId="4A07542B" w14:textId="77777777" w:rsidR="00556DA2" w:rsidRPr="00582900" w:rsidRDefault="00556DA2" w:rsidP="00556DA2">
      <w:pPr>
        <w:ind w:firstLine="0"/>
        <w:jc w:val="left"/>
        <w:rPr>
          <w:rFonts w:eastAsia="Times New Roman"/>
          <w:sz w:val="24"/>
          <w:szCs w:val="24"/>
        </w:rPr>
      </w:pPr>
      <w:proofErr w:type="gramStart"/>
      <w:r w:rsidRPr="00582900">
        <w:rPr>
          <w:rFonts w:eastAsia="Times New Roman"/>
          <w:sz w:val="24"/>
          <w:szCs w:val="24"/>
        </w:rPr>
        <w:t>некоторых  мерах</w:t>
      </w:r>
      <w:proofErr w:type="gramEnd"/>
      <w:r w:rsidRPr="00582900">
        <w:rPr>
          <w:rFonts w:eastAsia="Times New Roman"/>
          <w:sz w:val="24"/>
          <w:szCs w:val="24"/>
        </w:rPr>
        <w:t>  по  предупреждению  незаконной минимизации сумм налоговых обязательств"  (Национальный  правовой Интернет-портал Республики Беларусь,</w:t>
      </w:r>
    </w:p>
    <w:p w14:paraId="1634D5E8" w14:textId="77777777" w:rsidR="00556DA2" w:rsidRPr="00582900" w:rsidRDefault="00556DA2" w:rsidP="00556DA2">
      <w:pPr>
        <w:ind w:firstLine="0"/>
        <w:jc w:val="left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>25.10.2012, 1/13843);</w:t>
      </w:r>
    </w:p>
    <w:p w14:paraId="03FEE86C" w14:textId="77777777" w:rsidR="00556DA2" w:rsidRPr="00582900" w:rsidRDefault="00556DA2" w:rsidP="00556DA2">
      <w:pPr>
        <w:ind w:firstLine="0"/>
        <w:jc w:val="left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 xml:space="preserve">     </w:t>
      </w:r>
      <w:proofErr w:type="gramStart"/>
      <w:r w:rsidRPr="00582900">
        <w:rPr>
          <w:rFonts w:eastAsia="Times New Roman"/>
          <w:sz w:val="24"/>
          <w:szCs w:val="24"/>
        </w:rPr>
        <w:t>не  имею</w:t>
      </w:r>
      <w:proofErr w:type="gramEnd"/>
      <w:r w:rsidRPr="00582900">
        <w:rPr>
          <w:rFonts w:eastAsia="Times New Roman"/>
          <w:sz w:val="24"/>
          <w:szCs w:val="24"/>
        </w:rPr>
        <w:t>  ограничений  на  обращение за государственной регистрацией в связи с признанием государственной регистрации недействительной;</w:t>
      </w:r>
    </w:p>
    <w:p w14:paraId="6527211E" w14:textId="77777777" w:rsidR="00556DA2" w:rsidRPr="00582900" w:rsidRDefault="00556DA2" w:rsidP="00556DA2">
      <w:pPr>
        <w:ind w:firstLine="0"/>
        <w:jc w:val="left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lastRenderedPageBreak/>
        <w:t>     законодательством либо судом не установлены иные запреты и ограничения на обращение за государственной регистрацией.</w:t>
      </w:r>
    </w:p>
    <w:p w14:paraId="292E6A58" w14:textId="77777777" w:rsidR="00556DA2" w:rsidRPr="00582900" w:rsidRDefault="00556DA2" w:rsidP="00556DA2">
      <w:pPr>
        <w:ind w:firstLine="0"/>
        <w:jc w:val="left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> </w:t>
      </w:r>
    </w:p>
    <w:p w14:paraId="74B281C4" w14:textId="77777777" w:rsidR="00556DA2" w:rsidRPr="00582900" w:rsidRDefault="00556DA2" w:rsidP="00556DA2">
      <w:pPr>
        <w:ind w:firstLine="0"/>
        <w:jc w:val="center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>_________________________________________________________</w:t>
      </w:r>
    </w:p>
    <w:p w14:paraId="7F292732" w14:textId="77777777" w:rsidR="00556DA2" w:rsidRPr="00582900" w:rsidRDefault="00556DA2" w:rsidP="00556DA2">
      <w:pPr>
        <w:ind w:firstLine="0"/>
        <w:jc w:val="center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>(фамилия, собственное имя, отчество (если таковое имеется</w:t>
      </w:r>
      <w:proofErr w:type="gramStart"/>
      <w:r w:rsidRPr="00582900">
        <w:rPr>
          <w:rFonts w:eastAsia="Times New Roman"/>
          <w:sz w:val="24"/>
          <w:szCs w:val="24"/>
        </w:rPr>
        <w:t>))*</w:t>
      </w:r>
      <w:proofErr w:type="gramEnd"/>
    </w:p>
    <w:p w14:paraId="68D1B80D" w14:textId="77777777" w:rsidR="00556DA2" w:rsidRPr="00582900" w:rsidRDefault="00556DA2" w:rsidP="00556DA2">
      <w:pPr>
        <w:ind w:firstLine="0"/>
        <w:jc w:val="center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>__________________________________</w:t>
      </w:r>
    </w:p>
    <w:p w14:paraId="508EB38C" w14:textId="77777777" w:rsidR="00556DA2" w:rsidRPr="00582900" w:rsidRDefault="00556DA2" w:rsidP="00556DA2">
      <w:pPr>
        <w:ind w:firstLine="0"/>
        <w:jc w:val="center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>(подпись)**</w:t>
      </w:r>
    </w:p>
    <w:p w14:paraId="0D8AE01F" w14:textId="77777777" w:rsidR="00556DA2" w:rsidRPr="00582900" w:rsidRDefault="00556DA2" w:rsidP="00556DA2">
      <w:pPr>
        <w:ind w:firstLine="0"/>
        <w:jc w:val="center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>___________________</w:t>
      </w:r>
    </w:p>
    <w:p w14:paraId="23C4CC12" w14:textId="77777777" w:rsidR="00556DA2" w:rsidRPr="00582900" w:rsidRDefault="00556DA2" w:rsidP="00556DA2">
      <w:pPr>
        <w:ind w:firstLine="0"/>
        <w:jc w:val="center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>(дата)</w:t>
      </w:r>
    </w:p>
    <w:p w14:paraId="4FD59AF7" w14:textId="77777777" w:rsidR="00556DA2" w:rsidRPr="00582900" w:rsidRDefault="00556DA2" w:rsidP="00556DA2">
      <w:pPr>
        <w:ind w:firstLine="0"/>
        <w:jc w:val="left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> </w:t>
      </w:r>
    </w:p>
    <w:p w14:paraId="50A6DA0F" w14:textId="77777777" w:rsidR="00556DA2" w:rsidRPr="00582900" w:rsidRDefault="00556DA2" w:rsidP="00556DA2">
      <w:pPr>
        <w:ind w:firstLine="0"/>
        <w:jc w:val="left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>______________________________</w:t>
      </w:r>
    </w:p>
    <w:p w14:paraId="2C08539B" w14:textId="77777777" w:rsidR="00556DA2" w:rsidRPr="00582900" w:rsidRDefault="00556DA2" w:rsidP="00556DA2">
      <w:pPr>
        <w:ind w:firstLine="0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>*Фамилия, собственное имя, отчество (если таковое имеется) указываются полностью.</w:t>
      </w:r>
    </w:p>
    <w:p w14:paraId="567C3933" w14:textId="77777777" w:rsidR="00556DA2" w:rsidRPr="00582900" w:rsidRDefault="00556DA2" w:rsidP="00556DA2">
      <w:pPr>
        <w:ind w:firstLine="0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>**Лист А подписывается собственником имущества (учредителем) создаваемого юридического лица либо иным физическим лицом, уполномоченным в соответствии с доверенностью действовать от имени этого собственника имущества (учредителя), в присутствии уполномоченного сотрудника регистрирующего органа, либо подлинность подписи заявителя должна быть засвидетельствована нотариально.</w:t>
      </w:r>
    </w:p>
    <w:p w14:paraId="76AB35D6" w14:textId="77777777" w:rsidR="00556DA2" w:rsidRPr="00582900" w:rsidRDefault="00556DA2" w:rsidP="00556DA2">
      <w:pPr>
        <w:ind w:firstLine="0"/>
        <w:jc w:val="center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> </w:t>
      </w:r>
    </w:p>
    <w:p w14:paraId="213D4A8E" w14:textId="77777777" w:rsidR="00556DA2" w:rsidRPr="00582900" w:rsidRDefault="00556DA2" w:rsidP="00556DA2">
      <w:pPr>
        <w:ind w:firstLine="0"/>
        <w:jc w:val="center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>Лист Б  </w:t>
      </w:r>
    </w:p>
    <w:p w14:paraId="4761EE25" w14:textId="77777777" w:rsidR="00556DA2" w:rsidRPr="00582900" w:rsidRDefault="00556DA2" w:rsidP="00556DA2">
      <w:pPr>
        <w:ind w:firstLine="0"/>
        <w:jc w:val="center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> </w:t>
      </w:r>
    </w:p>
    <w:p w14:paraId="12F9E300" w14:textId="77777777" w:rsidR="00556DA2" w:rsidRPr="00582900" w:rsidRDefault="00556DA2" w:rsidP="00556DA2">
      <w:pPr>
        <w:ind w:firstLine="0"/>
        <w:jc w:val="center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>Сведения о собственнике имущества (учредителе) – юридическом лице</w:t>
      </w:r>
    </w:p>
    <w:p w14:paraId="17863D83" w14:textId="77777777" w:rsidR="00556DA2" w:rsidRPr="00582900" w:rsidRDefault="00556DA2" w:rsidP="00556DA2">
      <w:pPr>
        <w:ind w:firstLine="0"/>
        <w:jc w:val="center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>(заполняется на собственника имущества* (каждого учредителя))</w:t>
      </w:r>
    </w:p>
    <w:p w14:paraId="13F27B25" w14:textId="77777777" w:rsidR="00556DA2" w:rsidRPr="00582900" w:rsidRDefault="00556DA2" w:rsidP="00556DA2">
      <w:pPr>
        <w:ind w:firstLine="0"/>
        <w:jc w:val="left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> </w:t>
      </w:r>
    </w:p>
    <w:tbl>
      <w:tblPr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2"/>
        <w:gridCol w:w="1203"/>
        <w:gridCol w:w="487"/>
        <w:gridCol w:w="614"/>
        <w:gridCol w:w="1755"/>
        <w:gridCol w:w="273"/>
        <w:gridCol w:w="2610"/>
      </w:tblGrid>
      <w:tr w:rsidR="00556DA2" w:rsidRPr="00582900" w14:paraId="5FC9C206" w14:textId="77777777" w:rsidTr="00446EFC">
        <w:trPr>
          <w:trHeight w:val="240"/>
          <w:tblCellSpacing w:w="0" w:type="dxa"/>
        </w:trPr>
        <w:tc>
          <w:tcPr>
            <w:tcW w:w="258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B08E4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Полное наименование на русском языке</w:t>
            </w:r>
          </w:p>
        </w:tc>
        <w:tc>
          <w:tcPr>
            <w:tcW w:w="241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0F37D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 </w:t>
            </w:r>
          </w:p>
        </w:tc>
      </w:tr>
      <w:tr w:rsidR="00556DA2" w:rsidRPr="00582900" w14:paraId="6F9AE1E1" w14:textId="77777777" w:rsidTr="00446EFC">
        <w:trPr>
          <w:trHeight w:val="240"/>
          <w:tblCellSpacing w:w="0" w:type="dxa"/>
        </w:trPr>
        <w:tc>
          <w:tcPr>
            <w:tcW w:w="258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25422F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Регистрационный или иной идентификационный номер (указать при наличии)</w:t>
            </w:r>
          </w:p>
        </w:tc>
        <w:tc>
          <w:tcPr>
            <w:tcW w:w="241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8F564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 </w:t>
            </w:r>
          </w:p>
        </w:tc>
      </w:tr>
      <w:tr w:rsidR="00556DA2" w:rsidRPr="00582900" w14:paraId="40AC6313" w14:textId="77777777" w:rsidTr="00446EFC">
        <w:trPr>
          <w:trHeight w:val="240"/>
          <w:tblCellSpacing w:w="0" w:type="dxa"/>
        </w:trPr>
        <w:tc>
          <w:tcPr>
            <w:tcW w:w="5000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D86BCD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b/>
                <w:bCs/>
                <w:sz w:val="24"/>
                <w:szCs w:val="24"/>
              </w:rPr>
              <w:t xml:space="preserve">1. Место нахождения: </w:t>
            </w:r>
          </w:p>
        </w:tc>
      </w:tr>
      <w:tr w:rsidR="00556DA2" w:rsidRPr="00582900" w14:paraId="045E6BA4" w14:textId="77777777" w:rsidTr="00446EFC">
        <w:trPr>
          <w:trHeight w:val="240"/>
          <w:tblCellSpacing w:w="0" w:type="dxa"/>
        </w:trPr>
        <w:tc>
          <w:tcPr>
            <w:tcW w:w="258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61B44F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Наименование страны</w:t>
            </w:r>
          </w:p>
        </w:tc>
        <w:tc>
          <w:tcPr>
            <w:tcW w:w="241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4EFD76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 </w:t>
            </w:r>
          </w:p>
        </w:tc>
      </w:tr>
      <w:tr w:rsidR="00556DA2" w:rsidRPr="00582900" w14:paraId="5DE47BB6" w14:textId="77777777" w:rsidTr="00446EFC">
        <w:trPr>
          <w:trHeight w:val="240"/>
          <w:tblCellSpacing w:w="0" w:type="dxa"/>
        </w:trPr>
        <w:tc>
          <w:tcPr>
            <w:tcW w:w="258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5428E7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Почтовый индекс</w:t>
            </w:r>
          </w:p>
        </w:tc>
        <w:tc>
          <w:tcPr>
            <w:tcW w:w="241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B1F3D7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 </w:t>
            </w:r>
          </w:p>
        </w:tc>
      </w:tr>
      <w:tr w:rsidR="00556DA2" w:rsidRPr="00582900" w14:paraId="212DD04E" w14:textId="77777777" w:rsidTr="00446EFC">
        <w:trPr>
          <w:trHeight w:val="240"/>
          <w:tblCellSpacing w:w="0" w:type="dxa"/>
        </w:trPr>
        <w:tc>
          <w:tcPr>
            <w:tcW w:w="258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6AD1A8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Область</w:t>
            </w:r>
          </w:p>
        </w:tc>
        <w:tc>
          <w:tcPr>
            <w:tcW w:w="241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F9DA06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 </w:t>
            </w:r>
          </w:p>
        </w:tc>
      </w:tr>
      <w:tr w:rsidR="00556DA2" w:rsidRPr="00582900" w14:paraId="4B20E287" w14:textId="77777777" w:rsidTr="00446EFC">
        <w:trPr>
          <w:trHeight w:val="240"/>
          <w:tblCellSpacing w:w="0" w:type="dxa"/>
        </w:trPr>
        <w:tc>
          <w:tcPr>
            <w:tcW w:w="258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CF5AF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Район</w:t>
            </w:r>
          </w:p>
        </w:tc>
        <w:tc>
          <w:tcPr>
            <w:tcW w:w="241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A2101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 </w:t>
            </w:r>
          </w:p>
        </w:tc>
      </w:tr>
      <w:tr w:rsidR="00556DA2" w:rsidRPr="00582900" w14:paraId="1F5F456F" w14:textId="77777777" w:rsidTr="00446EFC">
        <w:trPr>
          <w:trHeight w:val="240"/>
          <w:tblCellSpacing w:w="0" w:type="dxa"/>
        </w:trPr>
        <w:tc>
          <w:tcPr>
            <w:tcW w:w="258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F339A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Сельский Совет</w:t>
            </w:r>
          </w:p>
        </w:tc>
        <w:tc>
          <w:tcPr>
            <w:tcW w:w="241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8B7DA0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 </w:t>
            </w:r>
          </w:p>
        </w:tc>
      </w:tr>
      <w:tr w:rsidR="00556DA2" w:rsidRPr="00582900" w14:paraId="22EECB57" w14:textId="77777777" w:rsidTr="00446EFC">
        <w:trPr>
          <w:trHeight w:val="240"/>
          <w:tblCellSpacing w:w="0" w:type="dxa"/>
        </w:trPr>
        <w:tc>
          <w:tcPr>
            <w:tcW w:w="258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F772CA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Населенный пункт</w:t>
            </w:r>
          </w:p>
        </w:tc>
        <w:tc>
          <w:tcPr>
            <w:tcW w:w="241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B8374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 </w:t>
            </w:r>
          </w:p>
        </w:tc>
      </w:tr>
      <w:tr w:rsidR="00556DA2" w:rsidRPr="00582900" w14:paraId="72247DD1" w14:textId="77777777" w:rsidTr="00446EFC">
        <w:trPr>
          <w:trHeight w:val="240"/>
          <w:tblCellSpacing w:w="0" w:type="dxa"/>
        </w:trPr>
        <w:tc>
          <w:tcPr>
            <w:tcW w:w="258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B860C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Вид (улица, проспект, переулок и иное) и наименование элемента улично-дорожной сети</w:t>
            </w:r>
          </w:p>
        </w:tc>
        <w:tc>
          <w:tcPr>
            <w:tcW w:w="241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525219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 </w:t>
            </w:r>
          </w:p>
        </w:tc>
      </w:tr>
      <w:tr w:rsidR="00556DA2" w:rsidRPr="00582900" w14:paraId="705515BB" w14:textId="77777777" w:rsidTr="00446EFC">
        <w:trPr>
          <w:trHeight w:val="240"/>
          <w:tblCellSpacing w:w="0" w:type="dxa"/>
        </w:trPr>
        <w:tc>
          <w:tcPr>
            <w:tcW w:w="13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BBB20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Номер дома</w:t>
            </w:r>
          </w:p>
        </w:tc>
        <w:tc>
          <w:tcPr>
            <w:tcW w:w="119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46B2BC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 </w:t>
            </w:r>
          </w:p>
        </w:tc>
        <w:tc>
          <w:tcPr>
            <w:tcW w:w="105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3B6BC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Корпус</w:t>
            </w:r>
          </w:p>
        </w:tc>
        <w:tc>
          <w:tcPr>
            <w:tcW w:w="1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5F502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 </w:t>
            </w:r>
          </w:p>
        </w:tc>
      </w:tr>
      <w:tr w:rsidR="00556DA2" w:rsidRPr="00582900" w14:paraId="6650B92C" w14:textId="77777777" w:rsidTr="00446EFC">
        <w:trPr>
          <w:trHeight w:val="240"/>
          <w:tblCellSpacing w:w="0" w:type="dxa"/>
        </w:trPr>
        <w:tc>
          <w:tcPr>
            <w:tcW w:w="258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F9621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Вид (комната, офис, квартира и иное) и номер помещения (для вида помещения «частный дом» не указывается)</w:t>
            </w:r>
          </w:p>
        </w:tc>
        <w:tc>
          <w:tcPr>
            <w:tcW w:w="241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F38BF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 </w:t>
            </w:r>
          </w:p>
        </w:tc>
      </w:tr>
      <w:tr w:rsidR="00556DA2" w:rsidRPr="00582900" w14:paraId="015410A6" w14:textId="77777777" w:rsidTr="00446EFC">
        <w:trPr>
          <w:trHeight w:val="240"/>
          <w:tblCellSpacing w:w="0" w:type="dxa"/>
        </w:trPr>
        <w:tc>
          <w:tcPr>
            <w:tcW w:w="258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DCB942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Дополнение к адресу**</w:t>
            </w:r>
          </w:p>
        </w:tc>
        <w:tc>
          <w:tcPr>
            <w:tcW w:w="241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BDE82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 </w:t>
            </w:r>
          </w:p>
        </w:tc>
      </w:tr>
      <w:tr w:rsidR="00556DA2" w:rsidRPr="00582900" w14:paraId="17065ABD" w14:textId="77777777" w:rsidTr="00446EFC">
        <w:trPr>
          <w:trHeight w:val="240"/>
          <w:tblCellSpacing w:w="0" w:type="dxa"/>
        </w:trPr>
        <w:tc>
          <w:tcPr>
            <w:tcW w:w="5000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F679B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Контактные телефоны:</w:t>
            </w:r>
          </w:p>
        </w:tc>
      </w:tr>
      <w:tr w:rsidR="00556DA2" w:rsidRPr="00582900" w14:paraId="0B14CE22" w14:textId="77777777" w:rsidTr="00446EFC">
        <w:trPr>
          <w:trHeight w:val="240"/>
          <w:tblCellSpacing w:w="0" w:type="dxa"/>
        </w:trPr>
        <w:tc>
          <w:tcPr>
            <w:tcW w:w="13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3B0D4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Служебный</w:t>
            </w:r>
          </w:p>
        </w:tc>
        <w:tc>
          <w:tcPr>
            <w:tcW w:w="6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3A4FE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Код</w:t>
            </w:r>
          </w:p>
        </w:tc>
        <w:tc>
          <w:tcPr>
            <w:tcW w:w="57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4DA30D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 </w:t>
            </w:r>
          </w:p>
        </w:tc>
        <w:tc>
          <w:tcPr>
            <w:tcW w:w="105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51073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Номер</w:t>
            </w:r>
          </w:p>
        </w:tc>
        <w:tc>
          <w:tcPr>
            <w:tcW w:w="1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04E6BE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 </w:t>
            </w:r>
          </w:p>
        </w:tc>
      </w:tr>
      <w:tr w:rsidR="00556DA2" w:rsidRPr="00582900" w14:paraId="741DE736" w14:textId="77777777" w:rsidTr="00446EFC">
        <w:trPr>
          <w:trHeight w:val="240"/>
          <w:tblCellSpacing w:w="0" w:type="dxa"/>
        </w:trPr>
        <w:tc>
          <w:tcPr>
            <w:tcW w:w="13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34B04A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Мобильная связь</w:t>
            </w:r>
          </w:p>
        </w:tc>
        <w:tc>
          <w:tcPr>
            <w:tcW w:w="6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BDABA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Код</w:t>
            </w:r>
          </w:p>
        </w:tc>
        <w:tc>
          <w:tcPr>
            <w:tcW w:w="57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2F539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 </w:t>
            </w:r>
          </w:p>
        </w:tc>
        <w:tc>
          <w:tcPr>
            <w:tcW w:w="105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67BE0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Номер</w:t>
            </w:r>
          </w:p>
        </w:tc>
        <w:tc>
          <w:tcPr>
            <w:tcW w:w="13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2B16FE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 </w:t>
            </w:r>
          </w:p>
        </w:tc>
      </w:tr>
      <w:tr w:rsidR="00556DA2" w:rsidRPr="00582900" w14:paraId="7C726979" w14:textId="77777777" w:rsidTr="00446EFC">
        <w:trPr>
          <w:trHeight w:val="240"/>
          <w:tblCellSpacing w:w="0" w:type="dxa"/>
        </w:trPr>
        <w:tc>
          <w:tcPr>
            <w:tcW w:w="13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3BF3C2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Электронный адрес</w:t>
            </w:r>
            <w:r w:rsidRPr="00582900">
              <w:rPr>
                <w:rFonts w:eastAsia="Times New Roman"/>
                <w:sz w:val="24"/>
                <w:szCs w:val="24"/>
              </w:rPr>
              <w:br/>
              <w:t>(</w:t>
            </w:r>
            <w:proofErr w:type="spellStart"/>
            <w:r w:rsidRPr="00582900">
              <w:rPr>
                <w:rFonts w:eastAsia="Times New Roman"/>
                <w:sz w:val="24"/>
                <w:szCs w:val="24"/>
              </w:rPr>
              <w:t>www</w:t>
            </w:r>
            <w:proofErr w:type="spellEnd"/>
            <w:r w:rsidRPr="00582900">
              <w:rPr>
                <w:rFonts w:eastAsia="Times New Roman"/>
                <w:sz w:val="24"/>
                <w:szCs w:val="24"/>
              </w:rPr>
              <w:t xml:space="preserve">, </w:t>
            </w:r>
            <w:proofErr w:type="spellStart"/>
            <w:r w:rsidRPr="00582900">
              <w:rPr>
                <w:rFonts w:eastAsia="Times New Roman"/>
                <w:sz w:val="24"/>
                <w:szCs w:val="24"/>
              </w:rPr>
              <w:t>e-mail</w:t>
            </w:r>
            <w:proofErr w:type="spellEnd"/>
            <w:r w:rsidRPr="00582900"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3607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033E1B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 </w:t>
            </w:r>
          </w:p>
        </w:tc>
      </w:tr>
      <w:tr w:rsidR="00556DA2" w:rsidRPr="00582900" w14:paraId="1604A175" w14:textId="77777777" w:rsidTr="00446EFC">
        <w:trPr>
          <w:trHeight w:val="240"/>
          <w:tblCellSpacing w:w="0" w:type="dxa"/>
        </w:trPr>
        <w:tc>
          <w:tcPr>
            <w:tcW w:w="5000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4534BA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b/>
                <w:bCs/>
                <w:sz w:val="24"/>
                <w:szCs w:val="24"/>
              </w:rPr>
              <w:t xml:space="preserve">2. Размер вклада в уставном фонде: </w:t>
            </w:r>
          </w:p>
        </w:tc>
      </w:tr>
      <w:tr w:rsidR="00556DA2" w:rsidRPr="00582900" w14:paraId="3AE2419A" w14:textId="77777777" w:rsidTr="00446EFC">
        <w:trPr>
          <w:trHeight w:val="240"/>
          <w:tblCellSpacing w:w="0" w:type="dxa"/>
        </w:trPr>
        <w:tc>
          <w:tcPr>
            <w:tcW w:w="3502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B2CFD5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Вид вклада</w:t>
            </w:r>
          </w:p>
        </w:tc>
        <w:tc>
          <w:tcPr>
            <w:tcW w:w="14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DBFF69" w14:textId="77777777" w:rsidR="00556DA2" w:rsidRPr="00582900" w:rsidRDefault="00556DA2" w:rsidP="00446EFC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Сумма</w:t>
            </w:r>
          </w:p>
        </w:tc>
      </w:tr>
      <w:tr w:rsidR="00556DA2" w:rsidRPr="00582900" w14:paraId="7C193FD6" w14:textId="77777777" w:rsidTr="00446EFC">
        <w:trPr>
          <w:trHeight w:val="240"/>
          <w:tblCellSpacing w:w="0" w:type="dxa"/>
        </w:trPr>
        <w:tc>
          <w:tcPr>
            <w:tcW w:w="3502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FB7E59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Денежный</w:t>
            </w:r>
          </w:p>
        </w:tc>
        <w:tc>
          <w:tcPr>
            <w:tcW w:w="14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AE82A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 </w:t>
            </w:r>
          </w:p>
        </w:tc>
      </w:tr>
      <w:tr w:rsidR="00556DA2" w:rsidRPr="00582900" w14:paraId="6F7B6A6E" w14:textId="77777777" w:rsidTr="00446EFC">
        <w:trPr>
          <w:trHeight w:val="240"/>
          <w:tblCellSpacing w:w="0" w:type="dxa"/>
        </w:trPr>
        <w:tc>
          <w:tcPr>
            <w:tcW w:w="3502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B2F7DD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Неденежный</w:t>
            </w:r>
          </w:p>
        </w:tc>
        <w:tc>
          <w:tcPr>
            <w:tcW w:w="14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DBD4B1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 </w:t>
            </w:r>
          </w:p>
        </w:tc>
      </w:tr>
      <w:tr w:rsidR="00556DA2" w:rsidRPr="00582900" w14:paraId="388E6127" w14:textId="77777777" w:rsidTr="00446EFC">
        <w:trPr>
          <w:trHeight w:val="240"/>
          <w:tblCellSpacing w:w="0" w:type="dxa"/>
        </w:trPr>
        <w:tc>
          <w:tcPr>
            <w:tcW w:w="3502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AEFFE2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lastRenderedPageBreak/>
              <w:t>Всего</w:t>
            </w:r>
          </w:p>
        </w:tc>
        <w:tc>
          <w:tcPr>
            <w:tcW w:w="14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9B801C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 </w:t>
            </w:r>
          </w:p>
        </w:tc>
      </w:tr>
      <w:tr w:rsidR="00556DA2" w:rsidRPr="00582900" w14:paraId="7A4E1BAC" w14:textId="77777777" w:rsidTr="00446EFC">
        <w:trPr>
          <w:trHeight w:val="240"/>
          <w:tblCellSpacing w:w="0" w:type="dxa"/>
        </w:trPr>
        <w:tc>
          <w:tcPr>
            <w:tcW w:w="227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31EABC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Размер доли в уставном фонде (указывается в виде дроби либо в %)</w:t>
            </w:r>
          </w:p>
        </w:tc>
        <w:tc>
          <w:tcPr>
            <w:tcW w:w="272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0718C6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 </w:t>
            </w:r>
          </w:p>
        </w:tc>
      </w:tr>
      <w:tr w:rsidR="00556DA2" w:rsidRPr="00582900" w14:paraId="22B5AC10" w14:textId="77777777" w:rsidTr="00446EFC">
        <w:trPr>
          <w:trHeight w:val="240"/>
          <w:tblCellSpacing w:w="0" w:type="dxa"/>
        </w:trPr>
        <w:tc>
          <w:tcPr>
            <w:tcW w:w="227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89B15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Страна происхождения иностранного инвестора (для собственника имущества (учредителя) коммерческой организации с участием иностранных инвесторов)</w:t>
            </w:r>
          </w:p>
        </w:tc>
        <w:tc>
          <w:tcPr>
            <w:tcW w:w="272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B24960" w14:textId="77777777" w:rsidR="00556DA2" w:rsidRPr="00582900" w:rsidRDefault="00556DA2" w:rsidP="00446EF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82900">
              <w:rPr>
                <w:rFonts w:eastAsia="Times New Roman"/>
                <w:sz w:val="24"/>
                <w:szCs w:val="24"/>
              </w:rPr>
              <w:t> </w:t>
            </w:r>
          </w:p>
        </w:tc>
      </w:tr>
    </w:tbl>
    <w:p w14:paraId="2E96A087" w14:textId="77777777" w:rsidR="00556DA2" w:rsidRPr="00582900" w:rsidRDefault="00556DA2" w:rsidP="00556DA2">
      <w:pPr>
        <w:ind w:firstLine="0"/>
        <w:jc w:val="left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> </w:t>
      </w:r>
    </w:p>
    <w:p w14:paraId="63993627" w14:textId="77777777" w:rsidR="00556DA2" w:rsidRPr="00582900" w:rsidRDefault="00556DA2" w:rsidP="00556DA2">
      <w:pPr>
        <w:ind w:firstLine="0"/>
        <w:jc w:val="left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>     Подтверждается, что:</w:t>
      </w:r>
    </w:p>
    <w:p w14:paraId="07BF7194" w14:textId="77777777" w:rsidR="00556DA2" w:rsidRPr="00582900" w:rsidRDefault="00556DA2" w:rsidP="00556DA2">
      <w:pPr>
        <w:ind w:firstLine="0"/>
        <w:jc w:val="left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 xml:space="preserve">     </w:t>
      </w:r>
      <w:proofErr w:type="gramStart"/>
      <w:r w:rsidRPr="00582900">
        <w:rPr>
          <w:rFonts w:eastAsia="Times New Roman"/>
          <w:sz w:val="24"/>
          <w:szCs w:val="24"/>
        </w:rPr>
        <w:t>не  имеется</w:t>
      </w:r>
      <w:proofErr w:type="gramEnd"/>
      <w:r w:rsidRPr="00582900">
        <w:rPr>
          <w:rFonts w:eastAsia="Times New Roman"/>
          <w:sz w:val="24"/>
          <w:szCs w:val="24"/>
        </w:rPr>
        <w:t>  неисполненного  вступившего  в  законную  силу  судебного постановления  о  взыскании денежных средств и (или) обращении взыскания на</w:t>
      </w:r>
    </w:p>
    <w:p w14:paraId="5674F476" w14:textId="77777777" w:rsidR="00556DA2" w:rsidRPr="00582900" w:rsidRDefault="00556DA2" w:rsidP="00556DA2">
      <w:pPr>
        <w:ind w:firstLine="0"/>
        <w:jc w:val="left"/>
        <w:rPr>
          <w:rFonts w:eastAsia="Times New Roman"/>
          <w:sz w:val="24"/>
          <w:szCs w:val="24"/>
        </w:rPr>
      </w:pPr>
      <w:proofErr w:type="gramStart"/>
      <w:r w:rsidRPr="00582900">
        <w:rPr>
          <w:rFonts w:eastAsia="Times New Roman"/>
          <w:sz w:val="24"/>
          <w:szCs w:val="24"/>
        </w:rPr>
        <w:t>иное  имущество</w:t>
      </w:r>
      <w:proofErr w:type="gramEnd"/>
      <w:r w:rsidRPr="00582900">
        <w:rPr>
          <w:rFonts w:eastAsia="Times New Roman"/>
          <w:sz w:val="24"/>
          <w:szCs w:val="24"/>
        </w:rPr>
        <w:t>, исполнительной надписи о взыскании с физических лиц, в том числе  с индивидуальных предпринимателей, налогов, сборов (пошлин) и пеней,</w:t>
      </w:r>
    </w:p>
    <w:p w14:paraId="5FD32776" w14:textId="77777777" w:rsidR="00556DA2" w:rsidRPr="00582900" w:rsidRDefault="00556DA2" w:rsidP="00556DA2">
      <w:pPr>
        <w:ind w:firstLine="0"/>
        <w:jc w:val="left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 xml:space="preserve">задолженности   по   обязательным   </w:t>
      </w:r>
      <w:proofErr w:type="gramStart"/>
      <w:r w:rsidRPr="00582900">
        <w:rPr>
          <w:rFonts w:eastAsia="Times New Roman"/>
          <w:sz w:val="24"/>
          <w:szCs w:val="24"/>
        </w:rPr>
        <w:t>страховым  взносам</w:t>
      </w:r>
      <w:proofErr w:type="gramEnd"/>
      <w:r w:rsidRPr="00582900">
        <w:rPr>
          <w:rFonts w:eastAsia="Times New Roman"/>
          <w:sz w:val="24"/>
          <w:szCs w:val="24"/>
        </w:rPr>
        <w:t>  и  пеням  в  бюджет государственного внебюджетного фонда социальной защиты населения Республики</w:t>
      </w:r>
    </w:p>
    <w:p w14:paraId="429DB67B" w14:textId="77777777" w:rsidR="00556DA2" w:rsidRPr="00582900" w:rsidRDefault="00556DA2" w:rsidP="00556DA2">
      <w:pPr>
        <w:ind w:firstLine="0"/>
        <w:jc w:val="left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>Беларусь;</w:t>
      </w:r>
    </w:p>
    <w:p w14:paraId="376E53A4" w14:textId="77777777" w:rsidR="00556DA2" w:rsidRPr="00582900" w:rsidRDefault="00556DA2" w:rsidP="00556DA2">
      <w:pPr>
        <w:ind w:firstLine="0"/>
        <w:jc w:val="left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 xml:space="preserve">     на   дату   государственной   </w:t>
      </w:r>
      <w:proofErr w:type="gramStart"/>
      <w:r w:rsidRPr="00582900">
        <w:rPr>
          <w:rFonts w:eastAsia="Times New Roman"/>
          <w:sz w:val="24"/>
          <w:szCs w:val="24"/>
        </w:rPr>
        <w:t>регистрации  не</w:t>
      </w:r>
      <w:proofErr w:type="gramEnd"/>
      <w:r w:rsidRPr="00582900">
        <w:rPr>
          <w:rFonts w:eastAsia="Times New Roman"/>
          <w:sz w:val="24"/>
          <w:szCs w:val="24"/>
        </w:rPr>
        <w:t>  является  собственником имущества (участником), руководителем коммерческой организации, в отношении</w:t>
      </w:r>
    </w:p>
    <w:p w14:paraId="1E8B94F2" w14:textId="77777777" w:rsidR="00556DA2" w:rsidRPr="00582900" w:rsidRDefault="00556DA2" w:rsidP="00556DA2">
      <w:pPr>
        <w:ind w:firstLine="0"/>
        <w:jc w:val="left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>которой принято решение о ликвидации, но процесс ее ликвидации не завершен;</w:t>
      </w:r>
    </w:p>
    <w:p w14:paraId="6BDDBDA3" w14:textId="77777777" w:rsidR="00556DA2" w:rsidRPr="00582900" w:rsidRDefault="00556DA2" w:rsidP="00556DA2">
      <w:pPr>
        <w:ind w:firstLine="0"/>
        <w:jc w:val="left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 xml:space="preserve">     на   дату   государственной   </w:t>
      </w:r>
      <w:proofErr w:type="gramStart"/>
      <w:r w:rsidRPr="00582900">
        <w:rPr>
          <w:rFonts w:eastAsia="Times New Roman"/>
          <w:sz w:val="24"/>
          <w:szCs w:val="24"/>
        </w:rPr>
        <w:t>регистрации  не</w:t>
      </w:r>
      <w:proofErr w:type="gramEnd"/>
      <w:r w:rsidRPr="00582900">
        <w:rPr>
          <w:rFonts w:eastAsia="Times New Roman"/>
          <w:sz w:val="24"/>
          <w:szCs w:val="24"/>
        </w:rPr>
        <w:t>  является  собственником имущества   (участником),  руководителем  юридического  лица,  в  отношении</w:t>
      </w:r>
    </w:p>
    <w:p w14:paraId="34C0F91F" w14:textId="77777777" w:rsidR="00556DA2" w:rsidRPr="00582900" w:rsidRDefault="00556DA2" w:rsidP="00556DA2">
      <w:pPr>
        <w:ind w:firstLine="0"/>
        <w:jc w:val="left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>которого судом, рассматривающим экономические дела, вынесено определение об </w:t>
      </w:r>
      <w:proofErr w:type="gramStart"/>
      <w:r w:rsidRPr="00582900">
        <w:rPr>
          <w:rFonts w:eastAsia="Times New Roman"/>
          <w:sz w:val="24"/>
          <w:szCs w:val="24"/>
        </w:rPr>
        <w:t>открытии  конкурсного</w:t>
      </w:r>
      <w:proofErr w:type="gramEnd"/>
      <w:r w:rsidRPr="00582900">
        <w:rPr>
          <w:rFonts w:eastAsia="Times New Roman"/>
          <w:sz w:val="24"/>
          <w:szCs w:val="24"/>
        </w:rPr>
        <w:t>  производства  и  подготовке  дела  об  экономической</w:t>
      </w:r>
    </w:p>
    <w:p w14:paraId="6A21EB1B" w14:textId="77777777" w:rsidR="00556DA2" w:rsidRPr="00582900" w:rsidRDefault="00556DA2" w:rsidP="00556DA2">
      <w:pPr>
        <w:ind w:firstLine="0"/>
        <w:jc w:val="left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>несостоятельности (банкротстве) к судебному разбирательству;</w:t>
      </w:r>
    </w:p>
    <w:p w14:paraId="32456AA3" w14:textId="77777777" w:rsidR="00556DA2" w:rsidRPr="00582900" w:rsidRDefault="00556DA2" w:rsidP="00556DA2">
      <w:pPr>
        <w:ind w:firstLine="0"/>
        <w:jc w:val="left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>     на дату государственной регистрации не являлся собственником имущества (</w:t>
      </w:r>
      <w:proofErr w:type="gramStart"/>
      <w:r w:rsidRPr="00582900">
        <w:rPr>
          <w:rFonts w:eastAsia="Times New Roman"/>
          <w:sz w:val="24"/>
          <w:szCs w:val="24"/>
        </w:rPr>
        <w:t xml:space="preserve">участником)   </w:t>
      </w:r>
      <w:proofErr w:type="gramEnd"/>
      <w:r w:rsidRPr="00582900">
        <w:rPr>
          <w:rFonts w:eastAsia="Times New Roman"/>
          <w:sz w:val="24"/>
          <w:szCs w:val="24"/>
        </w:rPr>
        <w:t>юридического  лица,  задолженность  которого  была  признана</w:t>
      </w:r>
    </w:p>
    <w:p w14:paraId="2C18C469" w14:textId="77777777" w:rsidR="00556DA2" w:rsidRPr="00582900" w:rsidRDefault="00556DA2" w:rsidP="00556DA2">
      <w:pPr>
        <w:ind w:firstLine="0"/>
        <w:jc w:val="left"/>
        <w:rPr>
          <w:rFonts w:eastAsia="Times New Roman"/>
          <w:sz w:val="24"/>
          <w:szCs w:val="24"/>
        </w:rPr>
      </w:pPr>
      <w:proofErr w:type="gramStart"/>
      <w:r w:rsidRPr="00582900">
        <w:rPr>
          <w:rFonts w:eastAsia="Times New Roman"/>
          <w:sz w:val="24"/>
          <w:szCs w:val="24"/>
        </w:rPr>
        <w:t>безнадежным  долгом</w:t>
      </w:r>
      <w:proofErr w:type="gramEnd"/>
      <w:r w:rsidRPr="00582900">
        <w:rPr>
          <w:rFonts w:eastAsia="Times New Roman"/>
          <w:sz w:val="24"/>
          <w:szCs w:val="24"/>
        </w:rPr>
        <w:t>  и  списана в соответствии с законодательными актами, с даты  исключения  которого из Единого государственного регистра юридических</w:t>
      </w:r>
    </w:p>
    <w:p w14:paraId="4D33B7C7" w14:textId="77777777" w:rsidR="00556DA2" w:rsidRPr="00582900" w:rsidRDefault="00556DA2" w:rsidP="00556DA2">
      <w:pPr>
        <w:ind w:firstLine="0"/>
        <w:jc w:val="left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>лиц и индивидуальных предпринимателей прошло менее трех лет;</w:t>
      </w:r>
    </w:p>
    <w:p w14:paraId="541E19A5" w14:textId="77777777" w:rsidR="00556DA2" w:rsidRPr="00582900" w:rsidRDefault="00556DA2" w:rsidP="00556DA2">
      <w:pPr>
        <w:ind w:firstLine="0"/>
        <w:jc w:val="left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>     на дату государственной регистрации не являлся собственником имущества (участником</w:t>
      </w:r>
      <w:proofErr w:type="gramStart"/>
      <w:r w:rsidRPr="00582900">
        <w:rPr>
          <w:rFonts w:eastAsia="Times New Roman"/>
          <w:sz w:val="24"/>
          <w:szCs w:val="24"/>
        </w:rPr>
        <w:t>),  руководителем</w:t>
      </w:r>
      <w:proofErr w:type="gramEnd"/>
      <w:r w:rsidRPr="00582900">
        <w:rPr>
          <w:rFonts w:eastAsia="Times New Roman"/>
          <w:sz w:val="24"/>
          <w:szCs w:val="24"/>
        </w:rPr>
        <w:t>  юридического  лица  -  должника,  признанного</w:t>
      </w:r>
    </w:p>
    <w:p w14:paraId="21CAAC4E" w14:textId="77777777" w:rsidR="00556DA2" w:rsidRPr="00582900" w:rsidRDefault="00556DA2" w:rsidP="00556DA2">
      <w:pPr>
        <w:ind w:firstLine="0"/>
        <w:jc w:val="left"/>
        <w:rPr>
          <w:rFonts w:eastAsia="Times New Roman"/>
          <w:sz w:val="24"/>
          <w:szCs w:val="24"/>
        </w:rPr>
      </w:pPr>
      <w:proofErr w:type="gramStart"/>
      <w:r w:rsidRPr="00582900">
        <w:rPr>
          <w:rFonts w:eastAsia="Times New Roman"/>
          <w:sz w:val="24"/>
          <w:szCs w:val="24"/>
        </w:rPr>
        <w:t>экономически  несостоятельным</w:t>
      </w:r>
      <w:proofErr w:type="gramEnd"/>
      <w:r w:rsidRPr="00582900">
        <w:rPr>
          <w:rFonts w:eastAsia="Times New Roman"/>
          <w:sz w:val="24"/>
          <w:szCs w:val="24"/>
        </w:rPr>
        <w:t>  (банкротом),  с  даты исключения которого из Единого   государственного   регистра   юридических  лиц  и  индивидуальных</w:t>
      </w:r>
    </w:p>
    <w:p w14:paraId="7740EC3F" w14:textId="77777777" w:rsidR="00556DA2" w:rsidRPr="00582900" w:rsidRDefault="00556DA2" w:rsidP="00556DA2">
      <w:pPr>
        <w:ind w:firstLine="0"/>
        <w:jc w:val="left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>предпринимателей прошло менее года;</w:t>
      </w:r>
    </w:p>
    <w:p w14:paraId="10B42AC5" w14:textId="77777777" w:rsidR="00556DA2" w:rsidRPr="00582900" w:rsidRDefault="00556DA2" w:rsidP="00556DA2">
      <w:pPr>
        <w:ind w:firstLine="0"/>
        <w:jc w:val="left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 xml:space="preserve">     на   дату   государственной   </w:t>
      </w:r>
      <w:proofErr w:type="gramStart"/>
      <w:r w:rsidRPr="00582900">
        <w:rPr>
          <w:rFonts w:eastAsia="Times New Roman"/>
          <w:sz w:val="24"/>
          <w:szCs w:val="24"/>
        </w:rPr>
        <w:t>регистрации  не</w:t>
      </w:r>
      <w:proofErr w:type="gramEnd"/>
      <w:r w:rsidRPr="00582900">
        <w:rPr>
          <w:rFonts w:eastAsia="Times New Roman"/>
          <w:sz w:val="24"/>
          <w:szCs w:val="24"/>
        </w:rPr>
        <w:t>  является  собственником имущества (участником), руководителем коммерческой организации, находящейся</w:t>
      </w:r>
    </w:p>
    <w:p w14:paraId="6AD98109" w14:textId="77777777" w:rsidR="00556DA2" w:rsidRPr="00582900" w:rsidRDefault="00556DA2" w:rsidP="00556DA2">
      <w:pPr>
        <w:ind w:firstLine="0"/>
        <w:jc w:val="left"/>
        <w:rPr>
          <w:rFonts w:eastAsia="Times New Roman"/>
          <w:sz w:val="24"/>
          <w:szCs w:val="24"/>
        </w:rPr>
      </w:pPr>
      <w:proofErr w:type="gramStart"/>
      <w:r w:rsidRPr="00582900">
        <w:rPr>
          <w:rFonts w:eastAsia="Times New Roman"/>
          <w:sz w:val="24"/>
          <w:szCs w:val="24"/>
        </w:rPr>
        <w:t>в  реестре</w:t>
      </w:r>
      <w:proofErr w:type="gramEnd"/>
      <w:r w:rsidRPr="00582900">
        <w:rPr>
          <w:rFonts w:eastAsia="Times New Roman"/>
          <w:sz w:val="24"/>
          <w:szCs w:val="24"/>
        </w:rPr>
        <w:t>  коммерческих  организаций  и  индивидуальных предпринимателей с повышенным  риском  совершения  правонарушений  в  экономической  сфере  по</w:t>
      </w:r>
    </w:p>
    <w:p w14:paraId="35381C53" w14:textId="77777777" w:rsidR="00556DA2" w:rsidRPr="00582900" w:rsidRDefault="00556DA2" w:rsidP="00556DA2">
      <w:pPr>
        <w:ind w:firstLine="0"/>
        <w:jc w:val="left"/>
        <w:rPr>
          <w:rFonts w:eastAsia="Times New Roman"/>
          <w:sz w:val="24"/>
          <w:szCs w:val="24"/>
        </w:rPr>
      </w:pPr>
      <w:proofErr w:type="gramStart"/>
      <w:r w:rsidRPr="00582900">
        <w:rPr>
          <w:rFonts w:eastAsia="Times New Roman"/>
          <w:sz w:val="24"/>
          <w:szCs w:val="24"/>
        </w:rPr>
        <w:t>основаниям,  предусмотренным</w:t>
      </w:r>
      <w:proofErr w:type="gramEnd"/>
      <w:r w:rsidRPr="00582900">
        <w:rPr>
          <w:rFonts w:eastAsia="Times New Roman"/>
          <w:sz w:val="24"/>
          <w:szCs w:val="24"/>
        </w:rPr>
        <w:t>  в абзацах втором, четвертом и пятом подпункта 1.1  пункта  1  Указа  Президента Республики Беларусь от 23 октября 2012 г.</w:t>
      </w:r>
    </w:p>
    <w:p w14:paraId="44A35EEA" w14:textId="77777777" w:rsidR="00556DA2" w:rsidRPr="00582900" w:rsidRDefault="00556DA2" w:rsidP="00556DA2">
      <w:pPr>
        <w:ind w:firstLine="0"/>
        <w:jc w:val="left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>N 488;</w:t>
      </w:r>
    </w:p>
    <w:p w14:paraId="4A7D0AC7" w14:textId="77777777" w:rsidR="00556DA2" w:rsidRPr="00582900" w:rsidRDefault="00556DA2" w:rsidP="00556DA2">
      <w:pPr>
        <w:ind w:firstLine="0"/>
        <w:jc w:val="left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 xml:space="preserve">     </w:t>
      </w:r>
      <w:proofErr w:type="gramStart"/>
      <w:r w:rsidRPr="00582900">
        <w:rPr>
          <w:rFonts w:eastAsia="Times New Roman"/>
          <w:sz w:val="24"/>
          <w:szCs w:val="24"/>
        </w:rPr>
        <w:t>не  имеется</w:t>
      </w:r>
      <w:proofErr w:type="gramEnd"/>
      <w:r w:rsidRPr="00582900">
        <w:rPr>
          <w:rFonts w:eastAsia="Times New Roman"/>
          <w:sz w:val="24"/>
          <w:szCs w:val="24"/>
        </w:rPr>
        <w:t xml:space="preserve"> ограничений на обращение за государственной регистрацией в связи с признанием государственной регистрации недействительной;</w:t>
      </w:r>
    </w:p>
    <w:p w14:paraId="3A1350FB" w14:textId="77777777" w:rsidR="00556DA2" w:rsidRPr="00582900" w:rsidRDefault="00556DA2" w:rsidP="00556DA2">
      <w:pPr>
        <w:ind w:firstLine="0"/>
        <w:jc w:val="left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>     законодательством либо судом не установлены иные запреты и ограничения на обращение за государственной регистрацией.</w:t>
      </w:r>
    </w:p>
    <w:p w14:paraId="12167B1D" w14:textId="77777777" w:rsidR="00556DA2" w:rsidRPr="00582900" w:rsidRDefault="00556DA2" w:rsidP="00556DA2">
      <w:pPr>
        <w:ind w:firstLine="0"/>
        <w:jc w:val="left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> </w:t>
      </w:r>
    </w:p>
    <w:p w14:paraId="037DB76B" w14:textId="77777777" w:rsidR="00556DA2" w:rsidRPr="00582900" w:rsidRDefault="00556DA2" w:rsidP="00556DA2">
      <w:pPr>
        <w:ind w:firstLine="0"/>
        <w:jc w:val="center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>_________________________________________________________</w:t>
      </w:r>
    </w:p>
    <w:p w14:paraId="08F239F9" w14:textId="77777777" w:rsidR="00556DA2" w:rsidRPr="00582900" w:rsidRDefault="00556DA2" w:rsidP="00556DA2">
      <w:pPr>
        <w:ind w:firstLine="0"/>
        <w:jc w:val="center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>(фамилия, собственное имя, отчество (если таковое имеется</w:t>
      </w:r>
      <w:proofErr w:type="gramStart"/>
      <w:r w:rsidRPr="00582900">
        <w:rPr>
          <w:rFonts w:eastAsia="Times New Roman"/>
          <w:sz w:val="24"/>
          <w:szCs w:val="24"/>
        </w:rPr>
        <w:t>))*</w:t>
      </w:r>
      <w:proofErr w:type="gramEnd"/>
      <w:r w:rsidRPr="00582900">
        <w:rPr>
          <w:rFonts w:eastAsia="Times New Roman"/>
          <w:sz w:val="24"/>
          <w:szCs w:val="24"/>
        </w:rPr>
        <w:t>***</w:t>
      </w:r>
    </w:p>
    <w:p w14:paraId="4FA6BE7A" w14:textId="77777777" w:rsidR="00556DA2" w:rsidRPr="00582900" w:rsidRDefault="00556DA2" w:rsidP="00556DA2">
      <w:pPr>
        <w:ind w:firstLine="0"/>
        <w:jc w:val="center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>________________________________</w:t>
      </w:r>
    </w:p>
    <w:p w14:paraId="4AE630ED" w14:textId="77777777" w:rsidR="00556DA2" w:rsidRPr="00582900" w:rsidRDefault="00556DA2" w:rsidP="00556DA2">
      <w:pPr>
        <w:ind w:firstLine="0"/>
        <w:jc w:val="center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>(подпись)*****</w:t>
      </w:r>
    </w:p>
    <w:p w14:paraId="7BEFCF6F" w14:textId="77777777" w:rsidR="00556DA2" w:rsidRPr="00582900" w:rsidRDefault="00556DA2" w:rsidP="00556DA2">
      <w:pPr>
        <w:ind w:firstLine="0"/>
        <w:jc w:val="center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>____________________</w:t>
      </w:r>
    </w:p>
    <w:p w14:paraId="39F5BF46" w14:textId="77777777" w:rsidR="00556DA2" w:rsidRPr="00582900" w:rsidRDefault="00556DA2" w:rsidP="00556DA2">
      <w:pPr>
        <w:ind w:firstLine="0"/>
        <w:jc w:val="center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>(дата)</w:t>
      </w:r>
    </w:p>
    <w:p w14:paraId="23B7B447" w14:textId="77777777" w:rsidR="00556DA2" w:rsidRPr="00582900" w:rsidRDefault="00556DA2" w:rsidP="00556DA2">
      <w:pPr>
        <w:ind w:firstLine="0"/>
        <w:jc w:val="left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lastRenderedPageBreak/>
        <w:t> </w:t>
      </w:r>
    </w:p>
    <w:p w14:paraId="598BC515" w14:textId="77777777" w:rsidR="00556DA2" w:rsidRPr="00582900" w:rsidRDefault="00556DA2" w:rsidP="00556DA2">
      <w:pPr>
        <w:ind w:firstLine="0"/>
        <w:jc w:val="left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>______________________________</w:t>
      </w:r>
    </w:p>
    <w:p w14:paraId="6214A6CB" w14:textId="77777777" w:rsidR="00556DA2" w:rsidRPr="00582900" w:rsidRDefault="00556DA2" w:rsidP="00556DA2">
      <w:pPr>
        <w:ind w:firstLine="0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>*В случае создания дочернего унитарного предприятия лист Б заполняется на унитарное предприятие-учредителя.</w:t>
      </w:r>
    </w:p>
    <w:p w14:paraId="4D4FB6BA" w14:textId="77777777" w:rsidR="00556DA2" w:rsidRPr="00582900" w:rsidRDefault="00556DA2" w:rsidP="00556DA2">
      <w:pPr>
        <w:ind w:firstLine="0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>**Заполняется при невозможности указать конкретные сведения о населенном пункте, здании, помещении.</w:t>
      </w:r>
    </w:p>
    <w:p w14:paraId="0621D684" w14:textId="77777777" w:rsidR="00556DA2" w:rsidRPr="00582900" w:rsidRDefault="00556DA2" w:rsidP="00556DA2">
      <w:pPr>
        <w:ind w:firstLine="0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>***Подтверждается только учредителями дочернего хозяйственного общества или дочернего предприятия путем подчеркивания нужного.</w:t>
      </w:r>
    </w:p>
    <w:p w14:paraId="5B2F2A5E" w14:textId="77777777" w:rsidR="00556DA2" w:rsidRPr="00582900" w:rsidRDefault="00556DA2" w:rsidP="00556DA2">
      <w:pPr>
        <w:ind w:firstLine="0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>****Фамилия, собственное имя, отчество (если таковое имеется) указываются полностью.</w:t>
      </w:r>
    </w:p>
    <w:p w14:paraId="1B69E421" w14:textId="147FE2CF" w:rsidR="006060F5" w:rsidRPr="00556DA2" w:rsidRDefault="00556DA2" w:rsidP="00556DA2">
      <w:pPr>
        <w:ind w:firstLine="0"/>
        <w:rPr>
          <w:rFonts w:eastAsia="Times New Roman"/>
          <w:sz w:val="24"/>
          <w:szCs w:val="24"/>
        </w:rPr>
      </w:pPr>
      <w:r w:rsidRPr="00582900">
        <w:rPr>
          <w:rFonts w:eastAsia="Times New Roman"/>
          <w:sz w:val="24"/>
          <w:szCs w:val="24"/>
        </w:rPr>
        <w:t>*****Лист Б подписывается руководителем юридического лица или иным лицом, уполномоченным в соответствии с уставом (учредительным договором – для коммерческой организации, действующей только на основании учредительного договора) или доверенностью действовать от имени этого юридического лица, в присутствии уполномоченного сотрудника регистрирующего органа, либо подлинность подписи заявителя должна быть засвидетельствована нотариально</w:t>
      </w:r>
      <w:r w:rsidR="00242AB3">
        <w:rPr>
          <w:rFonts w:eastAsia="Times New Roman"/>
          <w:sz w:val="24"/>
          <w:szCs w:val="24"/>
        </w:rPr>
        <w:t xml:space="preserve">  </w:t>
      </w:r>
    </w:p>
    <w:sectPr w:rsidR="006060F5" w:rsidRPr="00556DA2" w:rsidSect="00DA018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0F5"/>
    <w:rsid w:val="00242AB3"/>
    <w:rsid w:val="00556DA2"/>
    <w:rsid w:val="0060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93108"/>
  <w15:chartTrackingRefBased/>
  <w15:docId w15:val="{2329D18D-1AEA-426C-AC8D-CDABE92F0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6DA2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3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56DA2"/>
    <w:pPr>
      <w:ind w:firstLine="0"/>
      <w:jc w:val="left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3009</Words>
  <Characters>17153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trh женяя</dc:creator>
  <cp:keywords/>
  <dc:description/>
  <cp:lastModifiedBy>trh женяя</cp:lastModifiedBy>
  <cp:revision>2</cp:revision>
  <dcterms:created xsi:type="dcterms:W3CDTF">2021-10-13T07:39:00Z</dcterms:created>
  <dcterms:modified xsi:type="dcterms:W3CDTF">2021-10-13T08:05:00Z</dcterms:modified>
</cp:coreProperties>
</file>